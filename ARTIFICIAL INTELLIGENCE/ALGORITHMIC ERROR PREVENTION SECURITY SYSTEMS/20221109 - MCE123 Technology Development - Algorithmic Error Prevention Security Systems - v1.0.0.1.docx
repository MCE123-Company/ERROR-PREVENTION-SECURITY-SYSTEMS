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25219C3B" w14:textId="77777777" w:rsidR="00FE25BE" w:rsidRDefault="00FE25BE" w:rsidP="00FE25BE">
      <w:pPr>
        <w:jc w:val="center"/>
        <w:rPr>
          <w:ins w:id="0" w:author="Patrick McElhiney" w:date="2023-09-24T05:47:00Z"/>
          <w:rFonts w:ascii="Arial Unicode MS" w:hAnsi="Arial Unicode MS"/>
          <w:b/>
          <w:sz w:val="52"/>
          <w:szCs w:val="44"/>
        </w:rPr>
      </w:pPr>
      <w:ins w:id="1" w:author="Patrick McElhiney" w:date="2023-09-24T05:47:00Z">
        <w:r>
          <w:rPr>
            <w:rFonts w:ascii="Arial Unicode MS" w:hAnsi="Arial Unicode MS"/>
            <w:b/>
            <w:sz w:val="56"/>
            <w:szCs w:val="48"/>
            <w:u w:val="single"/>
          </w:rPr>
          <w:t>GLOBAL UNITED DEFENSE</w:t>
        </w:r>
        <w:r>
          <w:rPr>
            <w:rFonts w:ascii="Arial Unicode MS" w:hAnsi="Arial Unicode MS"/>
            <w:b/>
            <w:sz w:val="56"/>
            <w:szCs w:val="48"/>
            <w:vertAlign w:val="superscript"/>
          </w:rPr>
          <w:t>®</w:t>
        </w:r>
        <w:r>
          <w:rPr>
            <w:rFonts w:ascii="Arial Unicode MS" w:hAnsi="Arial Unicode MS"/>
            <w:b/>
            <w:sz w:val="56"/>
            <w:szCs w:val="48"/>
          </w:rPr>
          <w:t>, INC.</w:t>
        </w:r>
      </w:ins>
    </w:p>
    <w:p w14:paraId="15734B98" w14:textId="77777777" w:rsidR="00FE25BE" w:rsidRDefault="00FE25BE" w:rsidP="00FE25BE">
      <w:pPr>
        <w:jc w:val="center"/>
        <w:rPr>
          <w:ins w:id="2" w:author="Patrick McElhiney" w:date="2023-09-24T05:47:00Z"/>
          <w:b/>
          <w:sz w:val="52"/>
          <w:szCs w:val="44"/>
        </w:rPr>
      </w:pPr>
    </w:p>
    <w:p w14:paraId="0327B6A0" w14:textId="77777777" w:rsidR="00FE25BE" w:rsidRDefault="00FE25BE" w:rsidP="00FE25BE">
      <w:pPr>
        <w:spacing w:after="0"/>
        <w:jc w:val="center"/>
        <w:rPr>
          <w:ins w:id="3" w:author="Patrick McElhiney" w:date="2023-09-24T05:47:00Z"/>
          <w:rFonts w:ascii="Miriam Fixed" w:hAnsi="Miriam Fixed" w:cs="Miriam Fixed"/>
          <w:b/>
          <w:color w:val="002060"/>
          <w:sz w:val="48"/>
          <w:szCs w:val="40"/>
        </w:rPr>
      </w:pPr>
      <w:ins w:id="4" w:author="Patrick McElhiney" w:date="2023-09-24T05:47:00Z">
        <w:r>
          <w:rPr>
            <w:rFonts w:ascii="Miriam Fixed" w:hAnsi="Miriam Fixed" w:cs="Miriam Fixed" w:hint="cs"/>
            <w:b/>
            <w:color w:val="002060"/>
            <w:sz w:val="44"/>
            <w:szCs w:val="36"/>
          </w:rPr>
          <w:t>ERROR PREVENTION SECURITY SYSTEMS</w:t>
        </w:r>
      </w:ins>
    </w:p>
    <w:p w14:paraId="2595D8A4" w14:textId="77777777" w:rsidR="00FE25BE" w:rsidRDefault="00FE25BE" w:rsidP="00FE25BE">
      <w:pPr>
        <w:pStyle w:val="Heading1"/>
        <w:jc w:val="center"/>
        <w:rPr>
          <w:ins w:id="5" w:author="Patrick McElhiney" w:date="2023-09-24T05:47:00Z"/>
          <w:rFonts w:asciiTheme="majorBidi" w:hAnsiTheme="majorBidi" w:hint="cs"/>
          <w:color w:val="0070C0"/>
          <w:sz w:val="28"/>
          <w:szCs w:val="28"/>
        </w:rPr>
      </w:pPr>
      <w:ins w:id="6" w:author="Patrick McElhiney" w:date="2023-09-24T05:47:00Z">
        <w:r>
          <w:rPr>
            <w:rFonts w:asciiTheme="majorBidi" w:hAnsiTheme="majorBidi"/>
            <w:color w:val="7030A0"/>
            <w:sz w:val="36"/>
            <w:szCs w:val="36"/>
          </w:rPr>
          <w:t>HARDWARE ERROR PREVENTION</w:t>
        </w:r>
      </w:ins>
    </w:p>
    <w:p w14:paraId="00A4CE1F" w14:textId="56801DAB" w:rsidR="00FE25BE" w:rsidRDefault="00FE25BE" w:rsidP="00FE25BE">
      <w:pPr>
        <w:pStyle w:val="Heading1"/>
        <w:jc w:val="center"/>
        <w:rPr>
          <w:ins w:id="7" w:author="Patrick McElhiney" w:date="2023-09-24T05:47:00Z"/>
          <w:rFonts w:ascii="Arial Black" w:hAnsi="Arial Black"/>
          <w:color w:val="0070C0"/>
          <w:sz w:val="28"/>
          <w:szCs w:val="28"/>
        </w:rPr>
      </w:pPr>
      <w:ins w:id="8" w:author="Patrick McElhiney" w:date="2023-09-24T05:48:00Z">
        <w:r>
          <w:rPr>
            <w:rFonts w:ascii="Arial Black" w:hAnsi="Arial Black"/>
            <w:color w:val="0070C0"/>
            <w:sz w:val="28"/>
            <w:szCs w:val="28"/>
          </w:rPr>
          <w:t>ALGORITHM</w:t>
        </w:r>
      </w:ins>
      <w:ins w:id="9" w:author="Patrick McElhiney" w:date="2023-09-24T05:47:00Z">
        <w:r>
          <w:rPr>
            <w:rFonts w:ascii="Arial Black" w:hAnsi="Arial Black"/>
            <w:color w:val="0070C0"/>
            <w:sz w:val="28"/>
            <w:szCs w:val="28"/>
          </w:rPr>
          <w:t xml:space="preserve"> ERROR PREVENTION</w:t>
        </w:r>
      </w:ins>
    </w:p>
    <w:p w14:paraId="4D842AC4" w14:textId="77777777" w:rsidR="00FE25BE" w:rsidRDefault="00FE25BE" w:rsidP="00FE25BE">
      <w:pPr>
        <w:jc w:val="center"/>
        <w:rPr>
          <w:ins w:id="10" w:author="Patrick McElhiney" w:date="2023-09-24T05:47:00Z"/>
          <w:bCs/>
          <w:sz w:val="52"/>
          <w:szCs w:val="44"/>
        </w:rPr>
      </w:pPr>
    </w:p>
    <w:p w14:paraId="62698130" w14:textId="77777777" w:rsidR="00FE25BE" w:rsidRDefault="00FE25BE" w:rsidP="00FE25BE">
      <w:pPr>
        <w:jc w:val="center"/>
        <w:rPr>
          <w:ins w:id="11" w:author="Patrick McElhiney" w:date="2023-09-24T05:47:00Z"/>
          <w:bCs/>
          <w:sz w:val="52"/>
          <w:szCs w:val="44"/>
        </w:rPr>
      </w:pPr>
    </w:p>
    <w:p w14:paraId="048DE788" w14:textId="77777777" w:rsidR="00FE25BE" w:rsidRDefault="00FE25BE" w:rsidP="00FE25BE">
      <w:pPr>
        <w:jc w:val="center"/>
        <w:rPr>
          <w:ins w:id="12" w:author="Patrick McElhiney" w:date="2023-09-24T05:47:00Z"/>
          <w:bCs/>
          <w:sz w:val="52"/>
          <w:szCs w:val="44"/>
        </w:rPr>
      </w:pPr>
    </w:p>
    <w:p w14:paraId="52F7FEC2" w14:textId="77777777" w:rsidR="00FE25BE" w:rsidRDefault="00FE25BE" w:rsidP="00FE25BE">
      <w:pPr>
        <w:jc w:val="center"/>
        <w:rPr>
          <w:ins w:id="13" w:author="Patrick McElhiney" w:date="2023-09-24T05:47:00Z"/>
          <w:bCs/>
          <w:sz w:val="52"/>
          <w:szCs w:val="44"/>
        </w:rPr>
      </w:pPr>
    </w:p>
    <w:p w14:paraId="0EF534B7" w14:textId="77777777" w:rsidR="00FE25BE" w:rsidRDefault="00FE25BE" w:rsidP="00FE25BE">
      <w:pPr>
        <w:jc w:val="center"/>
        <w:rPr>
          <w:ins w:id="14" w:author="Patrick McElhiney" w:date="2023-09-24T05:47:00Z"/>
          <w:bCs/>
          <w:sz w:val="28"/>
          <w:szCs w:val="28"/>
        </w:rPr>
      </w:pPr>
      <w:ins w:id="15" w:author="Patrick McElhiney" w:date="2023-09-24T05:47:00Z">
        <w:r>
          <w:rPr>
            <w:bCs/>
            <w:sz w:val="28"/>
            <w:szCs w:val="28"/>
          </w:rPr>
          <w:t>9/24/2023 5:32:27 AM</w:t>
        </w:r>
      </w:ins>
    </w:p>
    <w:p w14:paraId="7562161D" w14:textId="60921948" w:rsidR="00B111EA" w:rsidRPr="00B111EA" w:rsidDel="00FE25BE" w:rsidRDefault="00E03B1D" w:rsidP="00B111EA">
      <w:pPr>
        <w:jc w:val="center"/>
        <w:rPr>
          <w:del w:id="16" w:author="Patrick McElhiney" w:date="2023-09-24T05:47:00Z"/>
          <w:b/>
          <w:sz w:val="52"/>
          <w:szCs w:val="44"/>
        </w:rPr>
      </w:pPr>
      <w:del w:id="17" w:author="Patrick McElhiney" w:date="2023-09-24T05:47:00Z">
        <w:r w:rsidRPr="00B111EA" w:rsidDel="00FE25BE">
          <w:rPr>
            <w:b/>
            <w:sz w:val="52"/>
            <w:szCs w:val="44"/>
            <w:u w:val="single"/>
          </w:rPr>
          <w:delText>MCE123</w:delText>
        </w:r>
        <w:r w:rsidR="00AB69C9" w:rsidRPr="00B111EA" w:rsidDel="00FE25BE">
          <w:rPr>
            <w:b/>
            <w:sz w:val="52"/>
            <w:szCs w:val="44"/>
            <w:vertAlign w:val="superscript"/>
          </w:rPr>
          <w:delText>SM</w:delText>
        </w:r>
        <w:r w:rsidRPr="00B111EA" w:rsidDel="00FE25BE">
          <w:rPr>
            <w:b/>
            <w:sz w:val="52"/>
            <w:szCs w:val="44"/>
          </w:rPr>
          <w:delText xml:space="preserve"> </w:delText>
        </w:r>
        <w:r w:rsidR="00110AF9" w:rsidRPr="00B111EA" w:rsidDel="00FE25BE">
          <w:rPr>
            <w:b/>
            <w:sz w:val="52"/>
            <w:szCs w:val="44"/>
          </w:rPr>
          <w:delText>TECHNOLOGY DEVELOPMENT</w:delText>
        </w:r>
      </w:del>
    </w:p>
    <w:p w14:paraId="4EF755C3" w14:textId="5FE0D611" w:rsidR="00B111EA" w:rsidRPr="00B111EA" w:rsidDel="00FE25BE" w:rsidRDefault="00B111EA" w:rsidP="00B111EA">
      <w:pPr>
        <w:jc w:val="center"/>
        <w:rPr>
          <w:del w:id="18" w:author="Patrick McElhiney" w:date="2023-09-24T05:47:00Z"/>
          <w:b/>
          <w:sz w:val="52"/>
          <w:szCs w:val="44"/>
        </w:rPr>
      </w:pPr>
    </w:p>
    <w:p w14:paraId="474CA163" w14:textId="33EE9F41" w:rsidR="00C70210" w:rsidDel="00FE25BE" w:rsidRDefault="0016401B" w:rsidP="00B111EA">
      <w:pPr>
        <w:jc w:val="center"/>
        <w:rPr>
          <w:del w:id="19" w:author="Patrick McElhiney" w:date="2023-09-24T05:47:00Z"/>
          <w:bCs/>
          <w:sz w:val="52"/>
          <w:szCs w:val="44"/>
        </w:rPr>
      </w:pPr>
      <w:del w:id="20" w:author="Patrick McElhiney" w:date="2023-09-24T05:47:00Z">
        <w:r w:rsidDel="00FE25BE">
          <w:rPr>
            <w:bCs/>
            <w:sz w:val="52"/>
            <w:szCs w:val="44"/>
          </w:rPr>
          <w:delText xml:space="preserve">ALGORITHMIC </w:delText>
        </w:r>
        <w:r w:rsidR="00C70210" w:rsidDel="00FE25BE">
          <w:rPr>
            <w:bCs/>
            <w:sz w:val="52"/>
            <w:szCs w:val="44"/>
          </w:rPr>
          <w:delText>ERROR</w:delText>
        </w:r>
      </w:del>
    </w:p>
    <w:p w14:paraId="3F868F6E" w14:textId="2AB8217D" w:rsidR="00B111EA" w:rsidDel="00FE25BE" w:rsidRDefault="001D1B57" w:rsidP="00B111EA">
      <w:pPr>
        <w:jc w:val="center"/>
        <w:rPr>
          <w:del w:id="21" w:author="Patrick McElhiney" w:date="2023-09-24T05:47:00Z"/>
          <w:bCs/>
          <w:sz w:val="52"/>
          <w:szCs w:val="44"/>
        </w:rPr>
      </w:pPr>
      <w:del w:id="22" w:author="Patrick McElhiney" w:date="2023-09-24T05:47:00Z">
        <w:r w:rsidDel="00FE25BE">
          <w:rPr>
            <w:bCs/>
            <w:sz w:val="52"/>
            <w:szCs w:val="44"/>
          </w:rPr>
          <w:delText>PREVENTION</w:delText>
        </w:r>
        <w:r w:rsidR="00153024" w:rsidDel="00FE25BE">
          <w:rPr>
            <w:bCs/>
            <w:sz w:val="52"/>
            <w:szCs w:val="44"/>
          </w:rPr>
          <w:delText xml:space="preserve"> </w:delText>
        </w:r>
        <w:r w:rsidR="00C47F92" w:rsidDel="00FE25BE">
          <w:rPr>
            <w:bCs/>
            <w:sz w:val="52"/>
            <w:szCs w:val="44"/>
          </w:rPr>
          <w:delText>SECURITY SYSTEMS</w:delText>
        </w:r>
      </w:del>
    </w:p>
    <w:p w14:paraId="28395671" w14:textId="74E98E5A" w:rsidR="00B111EA" w:rsidDel="00FE25BE" w:rsidRDefault="00B111EA" w:rsidP="00B111EA">
      <w:pPr>
        <w:jc w:val="center"/>
        <w:rPr>
          <w:del w:id="23" w:author="Patrick McElhiney" w:date="2023-09-24T05:47:00Z"/>
          <w:bCs/>
          <w:sz w:val="44"/>
          <w:szCs w:val="44"/>
        </w:rPr>
      </w:pPr>
    </w:p>
    <w:p w14:paraId="3AB5E612" w14:textId="09A41EF6" w:rsidR="009B00FA" w:rsidRPr="00B111EA" w:rsidDel="00FE25BE" w:rsidRDefault="009B00FA" w:rsidP="009B00FA">
      <w:pPr>
        <w:jc w:val="center"/>
        <w:rPr>
          <w:del w:id="24" w:author="Patrick McElhiney" w:date="2023-09-24T05:47:00Z"/>
          <w:bCs/>
          <w:sz w:val="44"/>
          <w:szCs w:val="44"/>
        </w:rPr>
      </w:pPr>
      <w:del w:id="25" w:author="Patrick McElhiney" w:date="2023-09-24T05:47:00Z">
        <w:r w:rsidRPr="009B00FA" w:rsidDel="00FE25BE">
          <w:rPr>
            <w:rFonts w:ascii="Arial Black" w:hAnsi="Arial Black"/>
            <w:b/>
            <w:color w:val="FF0000"/>
            <w:sz w:val="28"/>
            <w:szCs w:val="28"/>
          </w:rPr>
          <w:delText>DRAFT</w:delText>
        </w:r>
      </w:del>
    </w:p>
    <w:p w14:paraId="6F482324" w14:textId="78448C0B" w:rsidR="00B111EA" w:rsidRPr="00B111EA" w:rsidDel="00FE25BE" w:rsidRDefault="00B111EA" w:rsidP="009B00FA">
      <w:pPr>
        <w:rPr>
          <w:del w:id="26" w:author="Patrick McElhiney" w:date="2023-09-24T05:47:00Z"/>
          <w:bCs/>
          <w:sz w:val="44"/>
          <w:szCs w:val="44"/>
        </w:rPr>
      </w:pPr>
    </w:p>
    <w:p w14:paraId="3D791DC8" w14:textId="1A52639A" w:rsidR="00074C5F" w:rsidDel="00FE25BE" w:rsidRDefault="0016401B" w:rsidP="00B111EA">
      <w:pPr>
        <w:jc w:val="center"/>
        <w:rPr>
          <w:del w:id="27" w:author="Patrick McElhiney" w:date="2023-09-24T05:47:00Z"/>
          <w:bCs/>
          <w:sz w:val="28"/>
          <w:szCs w:val="28"/>
        </w:rPr>
      </w:pPr>
      <w:del w:id="28" w:author="Patrick McElhiney" w:date="2023-09-24T05:47:00Z">
        <w:r w:rsidDel="00FE25BE">
          <w:rPr>
            <w:bCs/>
            <w:sz w:val="28"/>
            <w:szCs w:val="28"/>
          </w:rPr>
          <w:delText>11/9/2022 11:06:48 PM</w:delText>
        </w:r>
      </w:del>
    </w:p>
    <w:p w14:paraId="6A784550" w14:textId="65C3D725" w:rsidR="009B00FA" w:rsidDel="00FE25BE" w:rsidRDefault="009B00FA" w:rsidP="00B111EA">
      <w:pPr>
        <w:jc w:val="center"/>
        <w:rPr>
          <w:del w:id="29" w:author="Patrick McElhiney" w:date="2023-09-24T05:47:00Z"/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D0C2CBB" w:rsidR="0062053B" w:rsidRDefault="0016401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ALGORITHMIC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450A90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6401B">
        <w:rPr>
          <w:u w:val="single"/>
        </w:rPr>
        <w:t xml:space="preserve">ALGORITHMIC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16401B">
        <w:rPr>
          <w:b/>
          <w:bCs/>
          <w:color w:val="FF0000"/>
        </w:rPr>
        <w:t xml:space="preserve">ALGORITHMIC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A305B9">
        <w:t xml:space="preserve">, </w:t>
      </w:r>
      <w:r w:rsidR="0016401B">
        <w:t xml:space="preserve">  </w:t>
      </w:r>
      <w:proofErr w:type="gramEnd"/>
      <w:r w:rsidR="0016401B">
        <w:t xml:space="preserve">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17324" w14:textId="77777777" w:rsidR="00EA529D" w:rsidRDefault="00EA529D" w:rsidP="005B7682">
      <w:pPr>
        <w:spacing w:after="0" w:line="240" w:lineRule="auto"/>
      </w:pPr>
      <w:r>
        <w:separator/>
      </w:r>
    </w:p>
  </w:endnote>
  <w:endnote w:type="continuationSeparator" w:id="0">
    <w:p w14:paraId="258BDAF7" w14:textId="77777777" w:rsidR="00EA529D" w:rsidRDefault="00EA52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D1FE" w14:textId="77777777" w:rsidR="00FE25BE" w:rsidRDefault="00FE25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FB8D" w14:textId="77777777" w:rsidR="00FE25BE" w:rsidRDefault="00FE2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E2CDD" w14:textId="77777777" w:rsidR="00EA529D" w:rsidRDefault="00EA529D" w:rsidP="005B7682">
      <w:pPr>
        <w:spacing w:after="0" w:line="240" w:lineRule="auto"/>
      </w:pPr>
      <w:r>
        <w:separator/>
      </w:r>
    </w:p>
  </w:footnote>
  <w:footnote w:type="continuationSeparator" w:id="0">
    <w:p w14:paraId="3E96C6E0" w14:textId="77777777" w:rsidR="00EA529D" w:rsidRDefault="00EA52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83FC" w14:textId="77777777" w:rsidR="00FE25BE" w:rsidRDefault="00FE2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33EEC798" w:rsidR="0078387A" w:rsidRPr="00756B5A" w:rsidRDefault="0078387A" w:rsidP="00FE25B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del w:id="30" w:author="Patrick McElhiney" w:date="2023-09-24T05:48:00Z">
      <w:r w:rsidR="001775FC" w:rsidDel="00FE25BE">
        <w:rPr>
          <w:b/>
          <w:bCs/>
          <w:i/>
          <w:iCs/>
          <w:color w:val="000000" w:themeColor="text1"/>
          <w:sz w:val="18"/>
          <w:vertAlign w:val="superscript"/>
        </w:rPr>
        <w:delText xml:space="preserve"> </w:delText>
      </w:r>
      <w:r w:rsidR="001775FC" w:rsidRPr="00840A5A" w:rsidDel="00FE25BE">
        <w:rPr>
          <w:b/>
          <w:bCs/>
          <w:i/>
          <w:iCs/>
          <w:color w:val="000000" w:themeColor="text1"/>
          <w:sz w:val="18"/>
        </w:rPr>
        <w:delText>COMPANY</w:delText>
      </w:r>
    </w:del>
    <w:r w:rsidRPr="00756B5A">
      <w:rPr>
        <w:i/>
        <w:color w:val="000000" w:themeColor="text1"/>
        <w:sz w:val="18"/>
      </w:rPr>
      <w:t xml:space="preserve">, </w:t>
    </w:r>
    <w:del w:id="31" w:author="Patrick McElhiney" w:date="2023-09-24T05:48:00Z">
      <w:r w:rsidRPr="00756B5A" w:rsidDel="00FE25BE">
        <w:rPr>
          <w:i/>
          <w:color w:val="000000" w:themeColor="text1"/>
          <w:sz w:val="18"/>
        </w:rPr>
        <w:delText>was previously established a</w:delText>
      </w:r>
    </w:del>
    <w:ins w:id="32" w:author="Patrick McElhiney" w:date="2023-09-24T05:48:00Z">
      <w:r w:rsidR="00FE25BE">
        <w:rPr>
          <w:i/>
          <w:color w:val="000000" w:themeColor="text1"/>
          <w:sz w:val="18"/>
        </w:rPr>
        <w:t>i</w:t>
      </w:r>
    </w:ins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ins w:id="33" w:author="Patrick McElhiney" w:date="2023-09-24T05:48:00Z">
      <w:r w:rsidR="00FE25BE">
        <w:rPr>
          <w:i/>
          <w:color w:val="000000" w:themeColor="text1"/>
          <w:sz w:val="18"/>
        </w:rPr>
        <w:t xml:space="preserve">Company </w:t>
      </w:r>
    </w:ins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del w:id="34" w:author="Patrick McElhiney" w:date="2023-09-24T05:48:00Z">
      <w:r w:rsidR="00840A5A" w:rsidDel="00FE25BE">
        <w:rPr>
          <w:b/>
          <w:bCs/>
          <w:i/>
          <w:iCs/>
          <w:color w:val="000000" w:themeColor="text1"/>
          <w:sz w:val="18"/>
          <w:vertAlign w:val="superscript"/>
        </w:rPr>
        <w:delText xml:space="preserve"> </w:delText>
      </w:r>
      <w:r w:rsidR="00840A5A" w:rsidRPr="00840A5A" w:rsidDel="00FE25BE">
        <w:rPr>
          <w:b/>
          <w:bCs/>
          <w:i/>
          <w:iCs/>
          <w:color w:val="000000" w:themeColor="text1"/>
          <w:sz w:val="18"/>
        </w:rPr>
        <w:delText>COMPANY</w:delText>
      </w:r>
    </w:del>
    <w:r>
      <w:rPr>
        <w:i/>
        <w:color w:val="000000" w:themeColor="text1"/>
        <w:sz w:val="18"/>
      </w:rPr>
      <w:t>.</w:t>
    </w:r>
    <w:del w:id="35" w:author="Patrick McElhiney" w:date="2023-09-24T05:48:00Z">
      <w:r w:rsidR="00840A5A" w:rsidDel="00FE25BE">
        <w:rPr>
          <w:i/>
          <w:color w:val="000000" w:themeColor="text1"/>
          <w:sz w:val="18"/>
        </w:rPr>
        <w:delText xml:space="preserve"> Additional works were attributed to </w:delText>
      </w:r>
      <w:r w:rsidR="00110AF9" w:rsidRPr="00110AF9" w:rsidDel="00FE25BE">
        <w:rPr>
          <w:b/>
          <w:bCs/>
          <w:iCs/>
          <w:color w:val="000000" w:themeColor="text1"/>
          <w:sz w:val="18"/>
          <w:u w:val="single"/>
        </w:rPr>
        <w:delText>ANNA</w:delText>
      </w:r>
      <w:r w:rsidR="00840A5A" w:rsidRPr="00110AF9" w:rsidDel="00FE25BE">
        <w:rPr>
          <w:b/>
          <w:bCs/>
          <w:iCs/>
          <w:color w:val="000000" w:themeColor="text1"/>
          <w:sz w:val="18"/>
          <w:u w:val="single"/>
        </w:rPr>
        <w:delText xml:space="preserve"> V</w:delText>
      </w:r>
      <w:r w:rsidR="00153024" w:rsidDel="00FE25BE">
        <w:rPr>
          <w:b/>
          <w:bCs/>
          <w:iCs/>
          <w:color w:val="000000" w:themeColor="text1"/>
          <w:sz w:val="18"/>
          <w:u w:val="single"/>
        </w:rPr>
        <w:delText>ASILY’EVNA</w:delText>
      </w:r>
      <w:r w:rsidR="00840A5A" w:rsidRPr="00110AF9" w:rsidDel="00FE25BE">
        <w:rPr>
          <w:b/>
          <w:bCs/>
          <w:iCs/>
          <w:color w:val="000000" w:themeColor="text1"/>
          <w:sz w:val="18"/>
          <w:u w:val="single"/>
        </w:rPr>
        <w:delText xml:space="preserve"> </w:delText>
      </w:r>
      <w:r w:rsidR="00110AF9" w:rsidRPr="00110AF9" w:rsidDel="00FE25BE">
        <w:rPr>
          <w:b/>
          <w:bCs/>
          <w:iCs/>
          <w:color w:val="000000" w:themeColor="text1"/>
          <w:sz w:val="18"/>
          <w:u w:val="single"/>
        </w:rPr>
        <w:delText>KUSHCHENKO</w:delText>
      </w:r>
      <w:r w:rsidR="00840A5A" w:rsidDel="00FE25BE">
        <w:rPr>
          <w:i/>
          <w:color w:val="000000" w:themeColor="text1"/>
          <w:sz w:val="18"/>
        </w:rPr>
        <w:delText xml:space="preserve">, Co-Founder of </w:delText>
      </w:r>
      <w:r w:rsidR="00840A5A" w:rsidRPr="00AB69C9" w:rsidDel="00FE25BE">
        <w:rPr>
          <w:b/>
          <w:bCs/>
          <w:i/>
          <w:iCs/>
          <w:color w:val="000000" w:themeColor="text1"/>
          <w:sz w:val="18"/>
          <w:u w:val="single"/>
        </w:rPr>
        <w:delText>MCE123</w:delText>
      </w:r>
      <w:r w:rsidR="00840A5A" w:rsidRPr="00AB69C9" w:rsidDel="00FE25BE">
        <w:rPr>
          <w:b/>
          <w:bCs/>
          <w:i/>
          <w:iCs/>
          <w:color w:val="000000" w:themeColor="text1"/>
          <w:sz w:val="18"/>
          <w:vertAlign w:val="superscript"/>
        </w:rPr>
        <w:delText>SM</w:delText>
      </w:r>
      <w:r w:rsidR="00840A5A" w:rsidDel="00FE25BE">
        <w:rPr>
          <w:b/>
          <w:bCs/>
          <w:i/>
          <w:iCs/>
          <w:color w:val="000000" w:themeColor="text1"/>
          <w:sz w:val="18"/>
          <w:vertAlign w:val="superscript"/>
        </w:rPr>
        <w:delText xml:space="preserve"> </w:delText>
      </w:r>
      <w:r w:rsidR="00840A5A" w:rsidRPr="00840A5A" w:rsidDel="00FE25BE">
        <w:rPr>
          <w:b/>
          <w:bCs/>
          <w:i/>
          <w:iCs/>
          <w:color w:val="000000" w:themeColor="text1"/>
          <w:sz w:val="18"/>
        </w:rPr>
        <w:delText>COMPANY</w:delText>
      </w:r>
      <w:r w:rsidR="00840A5A" w:rsidRPr="00840A5A" w:rsidDel="00FE25BE">
        <w:rPr>
          <w:color w:val="000000" w:themeColor="text1"/>
          <w:sz w:val="18"/>
        </w:rPr>
        <w:delText>.</w:delText>
      </w:r>
    </w:del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2B3B" w14:textId="77777777" w:rsidR="00FE25BE" w:rsidRDefault="00FE25B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67E6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90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29D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5BE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5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2022-11-10T04:06:00Z</cp:lastPrinted>
  <dcterms:created xsi:type="dcterms:W3CDTF">2022-11-10T04:07:00Z</dcterms:created>
  <dcterms:modified xsi:type="dcterms:W3CDTF">2023-09-24T10:01:00Z</dcterms:modified>
</cp:coreProperties>
</file>