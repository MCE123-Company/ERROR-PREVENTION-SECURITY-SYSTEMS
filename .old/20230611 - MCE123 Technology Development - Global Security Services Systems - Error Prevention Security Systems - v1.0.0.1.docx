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1B33A8D1" w:rsidR="00230902" w:rsidRPr="007719F2" w:rsidRDefault="00230902" w:rsidP="007719F2">
      <w:pPr>
        <w:pStyle w:val="Heading1"/>
        <w:jc w:val="center"/>
        <w:rPr>
          <w:color w:val="00B050"/>
        </w:rPr>
      </w:pPr>
      <w:del w:id="0" w:author="Patrick McElhiney" w:date="2023-06-11T11:51:00Z">
        <w:r w:rsidRPr="007719F2" w:rsidDel="002D6F38">
          <w:rPr>
            <w:color w:val="00B050"/>
          </w:rPr>
          <w:delText>DEFINITIONS</w:delText>
        </w:r>
      </w:del>
      <w:ins w:id="1" w:author="Patrick McElhiney" w:date="2023-06-11T11:51:00Z">
        <w:r w:rsidR="002D6F38">
          <w:rPr>
            <w:color w:val="00B050"/>
          </w:rPr>
          <w:t>PREVENTION SECURITY SYSTEMS</w:t>
        </w:r>
      </w:ins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1382EF" w:rsidR="00074C5F" w:rsidRDefault="002D6F38" w:rsidP="00B111EA">
      <w:pPr>
        <w:jc w:val="center"/>
        <w:rPr>
          <w:bCs/>
          <w:sz w:val="28"/>
          <w:szCs w:val="28"/>
        </w:rPr>
      </w:pPr>
      <w:ins w:id="2" w:author="Patrick McElhiney" w:date="2023-06-11T11:51:00Z">
        <w:r>
          <w:rPr>
            <w:bCs/>
            <w:sz w:val="28"/>
            <w:szCs w:val="28"/>
          </w:rPr>
          <w:t>6/11/2023 11:51:48 AM</w:t>
        </w:r>
      </w:ins>
      <w:del w:id="3" w:author="Patrick McElhiney" w:date="2023-06-11T11:51:00Z">
        <w:r w:rsidR="00CD3175" w:rsidDel="002D6F38">
          <w:rPr>
            <w:bCs/>
            <w:sz w:val="28"/>
            <w:szCs w:val="28"/>
          </w:rPr>
          <w:delText>6/5/2023 5:56:46 AM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8BB3E1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</w:t>
      </w:r>
      <w:del w:id="4" w:author="Patrick McElhiney" w:date="2023-06-11T11:51:00Z">
        <w:r w:rsidDel="002D6F38">
          <w:rPr>
            <w:b/>
            <w:sz w:val="24"/>
          </w:rPr>
          <w:delText>DEFINITIONS</w:delText>
        </w:r>
        <w:r w:rsidR="00AC007C" w:rsidDel="002D6F38">
          <w:rPr>
            <w:b/>
            <w:sz w:val="24"/>
          </w:rPr>
          <w:delText xml:space="preserve"> – PROTECTED CLASSES</w:delText>
        </w:r>
      </w:del>
      <w:ins w:id="5" w:author="Patrick McElhiney" w:date="2023-06-11T11:51:00Z">
        <w:r w:rsidR="002D6F38">
          <w:rPr>
            <w:b/>
            <w:sz w:val="24"/>
          </w:rPr>
          <w:t>PREVENTION SE</w:t>
        </w:r>
      </w:ins>
      <w:ins w:id="6" w:author="Patrick McElhiney" w:date="2023-06-11T11:52:00Z">
        <w:r w:rsidR="002D6F38">
          <w:rPr>
            <w:b/>
            <w:sz w:val="24"/>
          </w:rPr>
          <w:t>CURITY SYSTEMS</w:t>
        </w:r>
      </w:ins>
    </w:p>
    <w:p w14:paraId="06DADB34" w14:textId="0BC2FE29" w:rsidR="002D6F38" w:rsidRPr="002D6F38" w:rsidRDefault="002D6F38" w:rsidP="002D6F38">
      <w:pPr>
        <w:ind w:left="360" w:hanging="360"/>
        <w:jc w:val="both"/>
        <w:rPr>
          <w:ins w:id="7" w:author="Patrick McElhiney" w:date="2023-06-11T11:52:00Z"/>
          <w:b/>
          <w:bCs/>
          <w:rPrChange w:id="8" w:author="Patrick McElhiney" w:date="2023-06-11T11:54:00Z">
            <w:rPr>
              <w:ins w:id="9" w:author="Patrick McElhiney" w:date="2023-06-11T11:52:00Z"/>
            </w:rPr>
          </w:rPrChange>
        </w:rPr>
        <w:pPrChange w:id="10" w:author="Patrick McElhiney" w:date="2023-06-11T11:52:00Z">
          <w:pPr>
            <w:jc w:val="both"/>
          </w:pPr>
        </w:pPrChange>
      </w:pPr>
      <w:ins w:id="11" w:author="Patrick McElhiney" w:date="2023-06-11T11:52:00Z">
        <w:r>
          <w:rPr>
            <w:u w:val="single"/>
          </w:rPr>
          <w:t>AUT</w:t>
        </w:r>
      </w:ins>
      <w:ins w:id="12" w:author="Patrick McElhiney" w:date="2023-06-11T11:53:00Z">
        <w:r>
          <w:rPr>
            <w:u w:val="single"/>
          </w:rPr>
          <w:t>ONOMOUS</w:t>
        </w:r>
      </w:ins>
      <w:ins w:id="13" w:author="Patrick McElhiney" w:date="2023-06-11T11:52:00Z">
        <w:r>
          <w:rPr>
            <w:u w:val="single"/>
          </w:rPr>
          <w:t xml:space="preserve"> </w:t>
        </w:r>
      </w:ins>
      <w:ins w:id="14" w:author="Patrick McElhiney" w:date="2023-06-11T11:53:00Z">
        <w:r>
          <w:rPr>
            <w:u w:val="single"/>
          </w:rPr>
          <w:t>PREVENTION SECURITY SYSTEMS MONITORING SERVICES</w:t>
        </w:r>
      </w:ins>
      <w:ins w:id="15" w:author="Patrick McElhiney" w:date="2023-06-11T11:52:00Z"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</w:ins>
      <w:ins w:id="16" w:author="Patrick McElhiney" w:date="2023-06-11T11:53:00Z">
        <w:r>
          <w:rPr>
            <w:b/>
            <w:bCs/>
          </w:rPr>
          <w:t>3</w:t>
        </w:r>
      </w:ins>
      <w:ins w:id="17" w:author="Patrick McElhiney" w:date="2023-06-11T11:52:00Z">
        <w:r>
          <w:t>) –</w:t>
        </w:r>
        <w:r w:rsidRPr="00453105">
          <w:t xml:space="preserve"> </w:t>
        </w:r>
      </w:ins>
      <w:ins w:id="18" w:author="Patrick McElhiney" w:date="2023-06-11T11:53:00Z">
        <w:r w:rsidRPr="002D6F38">
          <w:rPr>
            <w:b/>
            <w:bCs/>
            <w:color w:val="7030A0"/>
            <w:rPrChange w:id="19" w:author="Patrick McElhiney" w:date="2023-06-11T11:54:00Z">
              <w:rPr/>
            </w:rPrChange>
          </w:rPr>
          <w:t>MONITORS</w:t>
        </w:r>
        <w:r w:rsidRPr="002D6F38">
          <w:rPr>
            <w:b/>
            <w:bCs/>
            <w:rPrChange w:id="20" w:author="Patrick McElhiney" w:date="2023-06-11T11:54:00Z">
              <w:rPr/>
            </w:rPrChange>
          </w:rPr>
          <w:t xml:space="preserve"> </w:t>
        </w:r>
        <w:r w:rsidRPr="002D6F38">
          <w:rPr>
            <w:b/>
            <w:bCs/>
            <w:color w:val="0070C0"/>
            <w:rPrChange w:id="21" w:author="Patrick McElhiney" w:date="2023-06-11T11:54:00Z">
              <w:rPr/>
            </w:rPrChange>
          </w:rPr>
          <w:t>FOR</w:t>
        </w:r>
        <w:r w:rsidRPr="002D6F38">
          <w:rPr>
            <w:b/>
            <w:bCs/>
            <w:rPrChange w:id="22" w:author="Patrick McElhiney" w:date="2023-06-11T11:54:00Z">
              <w:rPr/>
            </w:rPrChange>
          </w:rPr>
          <w:t xml:space="preserve"> </w:t>
        </w:r>
      </w:ins>
      <w:ins w:id="23" w:author="Patrick McElhiney" w:date="2023-06-11T11:54:00Z">
        <w:r w:rsidRPr="002D6F38">
          <w:rPr>
            <w:b/>
            <w:bCs/>
            <w:rPrChange w:id="24" w:author="Patrick McElhiney" w:date="2023-06-11T11:54:00Z">
              <w:rPr/>
            </w:rPrChange>
          </w:rPr>
          <w:t xml:space="preserve">         </w:t>
        </w:r>
      </w:ins>
      <w:ins w:id="25" w:author="Patrick McElhiney" w:date="2023-06-11T11:53:00Z">
        <w:r w:rsidRPr="002D6F38">
          <w:rPr>
            <w:b/>
            <w:bCs/>
            <w:color w:val="FF0000"/>
            <w:rPrChange w:id="26" w:author="Patrick McElhiney" w:date="2023-06-11T11:54:00Z">
              <w:rPr/>
            </w:rPrChange>
          </w:rPr>
          <w:t>ANY SPECIFIC BAD THING</w:t>
        </w:r>
        <w:r w:rsidRPr="002D6F38">
          <w:rPr>
            <w:b/>
            <w:bCs/>
            <w:rPrChange w:id="27" w:author="Patrick McElhiney" w:date="2023-06-11T11:54:00Z">
              <w:rPr/>
            </w:rPrChange>
          </w:rPr>
          <w:t xml:space="preserve"> </w:t>
        </w:r>
        <w:r w:rsidRPr="002D6F38">
          <w:rPr>
            <w:b/>
            <w:bCs/>
            <w:color w:val="0070C0"/>
            <w:rPrChange w:id="28" w:author="Patrick McElhiney" w:date="2023-06-11T11:54:00Z">
              <w:rPr/>
            </w:rPrChange>
          </w:rPr>
          <w:t>IN</w:t>
        </w:r>
        <w:r w:rsidRPr="002D6F38">
          <w:rPr>
            <w:b/>
            <w:bCs/>
            <w:rPrChange w:id="29" w:author="Patrick McElhiney" w:date="2023-06-11T11:54:00Z">
              <w:rPr/>
            </w:rPrChange>
          </w:rPr>
          <w:t xml:space="preserve"> </w:t>
        </w:r>
        <w:r w:rsidRPr="002D6F38">
          <w:rPr>
            <w:b/>
            <w:bCs/>
            <w:color w:val="FF0000"/>
            <w:rPrChange w:id="30" w:author="Patrick McElhiney" w:date="2023-06-11T11:54:00Z">
              <w:rPr/>
            </w:rPrChange>
          </w:rPr>
          <w:t>THE VIRTUAL ENVIRONMEN</w:t>
        </w:r>
      </w:ins>
      <w:ins w:id="31" w:author="Patrick McElhiney" w:date="2023-06-11T11:54:00Z">
        <w:r w:rsidRPr="002D6F38">
          <w:rPr>
            <w:b/>
            <w:bCs/>
            <w:color w:val="FF0000"/>
            <w:rPrChange w:id="32" w:author="Patrick McElhiney" w:date="2023-06-11T11:54:00Z">
              <w:rPr/>
            </w:rPrChange>
          </w:rPr>
          <w:t>T</w:t>
        </w:r>
        <w:r w:rsidRPr="002D6F38">
          <w:rPr>
            <w:b/>
            <w:bCs/>
            <w:rPrChange w:id="33" w:author="Patrick McElhiney" w:date="2023-06-11T11:54:00Z">
              <w:rPr/>
            </w:rPrChange>
          </w:rPr>
          <w:t xml:space="preserve">,                                                                  </w:t>
        </w:r>
        <w:r w:rsidRPr="002D6F38">
          <w:rPr>
            <w:b/>
            <w:bCs/>
            <w:color w:val="00B0F0"/>
            <w:rPrChange w:id="34" w:author="Patrick McElhiney" w:date="2023-06-11T11:55:00Z">
              <w:rPr/>
            </w:rPrChange>
          </w:rPr>
          <w:t>IMPLICITLY-EXPLICITLY GLOBALLY VIRULENTLY DEFINED</w:t>
        </w:r>
        <w:r w:rsidRPr="002D6F38">
          <w:rPr>
            <w:b/>
            <w:bCs/>
            <w:rPrChange w:id="35" w:author="Patrick McElhiney" w:date="2023-06-11T11:54:00Z">
              <w:rPr/>
            </w:rPrChange>
          </w:rPr>
          <w:t>.</w:t>
        </w:r>
      </w:ins>
      <w:ins w:id="36" w:author="Patrick McElhiney" w:date="2023-06-11T11:52:00Z">
        <w:r w:rsidRPr="002D6F38">
          <w:rPr>
            <w:b/>
            <w:bCs/>
            <w:rPrChange w:id="37" w:author="Patrick McElhiney" w:date="2023-06-11T11:54:00Z">
              <w:rPr/>
            </w:rPrChange>
          </w:rPr>
          <w:t xml:space="preserve"> </w:t>
        </w:r>
      </w:ins>
    </w:p>
    <w:p w14:paraId="555DD555" w14:textId="0D96E22B" w:rsidR="002D6F38" w:rsidRPr="00CC2077" w:rsidRDefault="002D6F38" w:rsidP="002D6F38">
      <w:pPr>
        <w:ind w:left="360" w:hanging="360"/>
        <w:jc w:val="both"/>
        <w:rPr>
          <w:ins w:id="38" w:author="Patrick McElhiney" w:date="2023-06-11T11:55:00Z"/>
          <w:b/>
          <w:bCs/>
        </w:rPr>
      </w:pPr>
      <w:ins w:id="39" w:author="Patrick McElhiney" w:date="2023-06-11T11:55:00Z">
        <w:r>
          <w:rPr>
            <w:u w:val="single"/>
          </w:rPr>
          <w:t xml:space="preserve">AUTONOMOUS PREVENTION SECURITY SYSTEMS </w:t>
        </w:r>
        <w:r>
          <w:rPr>
            <w:u w:val="single"/>
          </w:rPr>
          <w:t>REPUDIATION</w:t>
        </w:r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>) –</w:t>
        </w:r>
        <w:r w:rsidRPr="00453105">
          <w:t xml:space="preserve"> </w:t>
        </w:r>
        <w:r>
          <w:rPr>
            <w:b/>
            <w:bCs/>
            <w:color w:val="7030A0"/>
          </w:rPr>
          <w:t>DETECTS</w:t>
        </w:r>
        <w:r w:rsidRPr="002D6F38">
          <w:rPr>
            <w:b/>
            <w:bCs/>
            <w:rPrChange w:id="40" w:author="Patrick McElhiney" w:date="2023-06-11T11:55:00Z">
              <w:rPr>
                <w:b/>
                <w:bCs/>
                <w:color w:val="7030A0"/>
              </w:rPr>
            </w:rPrChange>
          </w:rPr>
          <w:t xml:space="preserve"> </w:t>
        </w:r>
        <w:r w:rsidRPr="002D6F38">
          <w:rPr>
            <w:b/>
            <w:bCs/>
            <w:color w:val="00B0F0"/>
            <w:rPrChange w:id="41" w:author="Patrick McElhiney" w:date="2023-06-11T11:55:00Z">
              <w:rPr>
                <w:b/>
                <w:bCs/>
                <w:color w:val="7030A0"/>
              </w:rPr>
            </w:rPrChange>
          </w:rPr>
          <w:t>AND</w:t>
        </w:r>
        <w:r w:rsidRPr="002D6F38">
          <w:rPr>
            <w:b/>
            <w:bCs/>
            <w:rPrChange w:id="42" w:author="Patrick McElhiney" w:date="2023-06-11T11:55:00Z">
              <w:rPr>
                <w:b/>
                <w:bCs/>
                <w:color w:val="7030A0"/>
              </w:rPr>
            </w:rPrChange>
          </w:rPr>
          <w:t xml:space="preserve"> </w:t>
        </w:r>
        <w:r>
          <w:rPr>
            <w:b/>
            <w:bCs/>
            <w:color w:val="7030A0"/>
          </w:rPr>
          <w:t>PREVENTS</w:t>
        </w:r>
        <w:r w:rsidRPr="00CC2077">
          <w:rPr>
            <w:b/>
            <w:bCs/>
          </w:rPr>
          <w:t xml:space="preserve"> </w:t>
        </w:r>
      </w:ins>
      <w:ins w:id="43" w:author="Patrick McElhiney" w:date="2023-06-11T11:56:00Z">
        <w:r w:rsidRPr="002D6F38">
          <w:rPr>
            <w:b/>
            <w:bCs/>
            <w:color w:val="FF0000"/>
            <w:rPrChange w:id="44" w:author="Patrick McElhiney" w:date="2023-06-11T11:56:00Z">
              <w:rPr>
                <w:b/>
                <w:bCs/>
              </w:rPr>
            </w:rPrChange>
          </w:rPr>
          <w:t>ANY SPECIFIC OCCURANCE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0070C0"/>
            <w:rPrChange w:id="45" w:author="Patrick McElhiney" w:date="2023-06-11T11:57:00Z">
              <w:rPr>
                <w:b/>
                <w:bCs/>
              </w:rPr>
            </w:rPrChange>
          </w:rPr>
          <w:t>THAT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FF0000"/>
            <w:rPrChange w:id="46" w:author="Patrick McElhiney" w:date="2023-06-11T11:56:00Z">
              <w:rPr>
                <w:b/>
                <w:bCs/>
              </w:rPr>
            </w:rPrChange>
          </w:rPr>
          <w:t>ANY SPECIFIC BAD THING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0070C0"/>
            <w:rPrChange w:id="47" w:author="Patrick McElhiney" w:date="2023-06-11T11:57:00Z">
              <w:rPr>
                <w:b/>
                <w:bCs/>
              </w:rPr>
            </w:rPrChange>
          </w:rPr>
          <w:t>COULD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7030A0"/>
            <w:rPrChange w:id="48" w:author="Patrick McElhiney" w:date="2023-06-11T11:57:00Z">
              <w:rPr>
                <w:b/>
                <w:bCs/>
              </w:rPr>
            </w:rPrChange>
          </w:rPr>
          <w:t>OCCUR</w:t>
        </w:r>
      </w:ins>
      <w:ins w:id="49" w:author="Patrick McElhiney" w:date="2023-06-11T11:55:00Z">
        <w:r w:rsidRPr="00CC2077"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  <w:r w:rsidRPr="00CC2077">
          <w:rPr>
            <w:b/>
            <w:bCs/>
          </w:rPr>
          <w:t xml:space="preserve"> </w:t>
        </w:r>
      </w:ins>
      <w:ins w:id="50" w:author="Patrick McElhiney" w:date="2023-06-11T11:56:00Z">
        <w:r>
          <w:rPr>
            <w:b/>
            <w:bCs/>
          </w:rPr>
          <w:t xml:space="preserve">              </w:t>
        </w:r>
      </w:ins>
      <w:ins w:id="51" w:author="Patrick McElhiney" w:date="2023-06-11T11:55:00Z"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</w:ins>
      <w:ins w:id="52" w:author="Patrick McElhiney" w:date="2023-06-11T11:56:00Z">
        <w:r>
          <w:rPr>
            <w:b/>
            <w:bCs/>
          </w:rPr>
          <w:t xml:space="preserve"> </w:t>
        </w:r>
      </w:ins>
      <w:ins w:id="53" w:author="Patrick McElhiney" w:date="2023-06-11T11:55:00Z"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176CCCDE" w14:textId="13A3A090" w:rsidR="002D6F38" w:rsidRPr="00CC2077" w:rsidRDefault="002D6F38" w:rsidP="002D6F38">
      <w:pPr>
        <w:ind w:left="360" w:hanging="360"/>
        <w:jc w:val="both"/>
        <w:rPr>
          <w:ins w:id="54" w:author="Patrick McElhiney" w:date="2023-06-11T11:57:00Z"/>
          <w:b/>
          <w:bCs/>
        </w:rPr>
      </w:pPr>
      <w:ins w:id="55" w:author="Patrick McElhiney" w:date="2023-06-11T11:57:00Z">
        <w:r>
          <w:rPr>
            <w:u w:val="single"/>
          </w:rPr>
          <w:t xml:space="preserve">AUTONOMOUS PREVENTION SECURITY SYSTEMS </w:t>
        </w:r>
        <w:r>
          <w:rPr>
            <w:u w:val="single"/>
          </w:rPr>
          <w:t>RUNTIME</w:t>
        </w:r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>) –</w:t>
        </w:r>
      </w:ins>
      <w:ins w:id="56" w:author="Patrick McElhiney" w:date="2023-06-11T11:58:00Z">
        <w:r>
          <w:t xml:space="preserve"> </w:t>
        </w:r>
      </w:ins>
      <w:ins w:id="57" w:author="Patrick McElhiney" w:date="2023-06-11T11:57:00Z">
        <w:r>
          <w:rPr>
            <w:b/>
            <w:bCs/>
            <w:color w:val="7030A0"/>
          </w:rPr>
          <w:t>PREVENTS</w:t>
        </w:r>
        <w:r w:rsidRPr="00CC2077">
          <w:rPr>
            <w:b/>
            <w:bCs/>
          </w:rPr>
          <w:t xml:space="preserve"> </w:t>
        </w:r>
        <w:r>
          <w:rPr>
            <w:b/>
            <w:bCs/>
          </w:rPr>
          <w:t xml:space="preserve"> </w:t>
        </w:r>
      </w:ins>
      <w:ins w:id="58" w:author="Patrick McElhiney" w:date="2023-06-11T11:58:00Z">
        <w:r>
          <w:rPr>
            <w:b/>
            <w:bCs/>
          </w:rPr>
          <w:t xml:space="preserve">                        </w:t>
        </w:r>
      </w:ins>
      <w:ins w:id="59" w:author="Patrick McElhiney" w:date="2023-06-11T11:57:00Z">
        <w:r w:rsidRPr="00CC2077">
          <w:rPr>
            <w:b/>
            <w:bCs/>
            <w:color w:val="FF0000"/>
          </w:rPr>
          <w:t>ANY SPECIFIC OCCURANCE</w:t>
        </w:r>
        <w:r>
          <w:rPr>
            <w:b/>
            <w:bCs/>
          </w:rPr>
          <w:t xml:space="preserve"> </w:t>
        </w:r>
      </w:ins>
      <w:ins w:id="60" w:author="Patrick McElhiney" w:date="2023-06-11T11:58:00Z">
        <w:r>
          <w:rPr>
            <w:b/>
            <w:bCs/>
            <w:color w:val="0070C0"/>
          </w:rPr>
          <w:t>OF</w:t>
        </w:r>
      </w:ins>
      <w:ins w:id="61" w:author="Patrick McElhiney" w:date="2023-06-11T11:57:00Z"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ANY SPECIFIC BAD THING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</w:ins>
      <w:ins w:id="62" w:author="Patrick McElhiney" w:date="2023-06-11T11:58:00Z">
        <w:r>
          <w:rPr>
            <w:b/>
            <w:bCs/>
          </w:rPr>
          <w:t xml:space="preserve"> </w:t>
        </w:r>
      </w:ins>
      <w:ins w:id="63" w:author="Patrick McElhiney" w:date="2023-06-11T11:57:00Z"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312783E0" w14:textId="59D1FBFB" w:rsidR="002D6F38" w:rsidRPr="00CC2077" w:rsidRDefault="002D6F38" w:rsidP="002D6F38">
      <w:pPr>
        <w:ind w:left="360" w:hanging="360"/>
        <w:jc w:val="both"/>
        <w:rPr>
          <w:ins w:id="64" w:author="Patrick McElhiney" w:date="2023-06-11T11:58:00Z"/>
          <w:b/>
          <w:bCs/>
        </w:rPr>
      </w:pPr>
      <w:ins w:id="65" w:author="Patrick McElhiney" w:date="2023-06-11T11:58:00Z">
        <w:r>
          <w:rPr>
            <w:u w:val="single"/>
          </w:rPr>
          <w:t xml:space="preserve">AUTONOMOUS PREVENTION SECURITY SYSTEMS </w:t>
        </w:r>
        <w:r>
          <w:rPr>
            <w:u w:val="single"/>
          </w:rPr>
          <w:t>INVESTIGATION</w:t>
        </w:r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>) –</w:t>
        </w:r>
        <w:r>
          <w:t xml:space="preserve"> </w:t>
        </w:r>
        <w:r>
          <w:rPr>
            <w:b/>
            <w:bCs/>
            <w:color w:val="7030A0"/>
          </w:rPr>
          <w:t>INVESTIGATES</w:t>
        </w:r>
        <w:r w:rsidRPr="00CC2077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</w:t>
        </w:r>
        <w:r w:rsidRPr="00CC2077">
          <w:rPr>
            <w:b/>
            <w:bCs/>
            <w:color w:val="FF0000"/>
          </w:rPr>
          <w:t>ANY SPECIFIC OCCURANCE</w:t>
        </w:r>
        <w:r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ANY SPECIFIC BAD THING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1EE6B4DF" w14:textId="54ED039E" w:rsidR="002D6F38" w:rsidRPr="00CC2077" w:rsidRDefault="002D6F38" w:rsidP="002D6F38">
      <w:pPr>
        <w:ind w:left="360" w:hanging="360"/>
        <w:jc w:val="both"/>
        <w:rPr>
          <w:ins w:id="66" w:author="Patrick McElhiney" w:date="2023-06-11T11:59:00Z"/>
          <w:b/>
          <w:bCs/>
        </w:rPr>
      </w:pPr>
      <w:ins w:id="67" w:author="Patrick McElhiney" w:date="2023-06-11T11:59:00Z">
        <w:r>
          <w:rPr>
            <w:u w:val="single"/>
          </w:rPr>
          <w:t xml:space="preserve">AUTONOMOUS PREVENTION SECURITY SYSTEMS </w:t>
        </w:r>
        <w:r>
          <w:rPr>
            <w:u w:val="single"/>
          </w:rPr>
          <w:t>SHUTDOWN</w:t>
        </w:r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 xml:space="preserve">) – </w:t>
        </w:r>
        <w:r>
          <w:rPr>
            <w:b/>
            <w:bCs/>
            <w:color w:val="7030A0"/>
          </w:rPr>
          <w:t>SHUTDOWN</w:t>
        </w:r>
        <w:r w:rsidRPr="00CC2077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</w:t>
        </w:r>
        <w:r w:rsidRPr="00CC2077">
          <w:rPr>
            <w:b/>
            <w:bCs/>
            <w:color w:val="FF0000"/>
          </w:rPr>
          <w:t>ANY SPECIFIC OCCURANCE</w:t>
        </w:r>
        <w:r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ANY SPECIFIC BAD THING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28BA260B" w14:textId="6A2F9CDF" w:rsidR="002D6F38" w:rsidRPr="00CC2077" w:rsidRDefault="002D6F38" w:rsidP="002D6F38">
      <w:pPr>
        <w:ind w:left="360" w:hanging="360"/>
        <w:jc w:val="both"/>
        <w:rPr>
          <w:ins w:id="68" w:author="Patrick McElhiney" w:date="2023-06-11T11:59:00Z"/>
          <w:b/>
          <w:bCs/>
        </w:rPr>
      </w:pPr>
      <w:ins w:id="69" w:author="Patrick McElhiney" w:date="2023-06-11T11:59:00Z">
        <w:r>
          <w:rPr>
            <w:u w:val="single"/>
          </w:rPr>
          <w:t xml:space="preserve">AUTONOMOUS PREVENTION SECURITY SYSTEMS </w:t>
        </w:r>
        <w:r>
          <w:rPr>
            <w:u w:val="single"/>
          </w:rPr>
          <w:t>REMOVAL</w:t>
        </w:r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 xml:space="preserve">) – </w:t>
        </w:r>
        <w:r>
          <w:rPr>
            <w:b/>
            <w:bCs/>
            <w:color w:val="7030A0"/>
          </w:rPr>
          <w:t>REMOVAL</w:t>
        </w:r>
        <w:r w:rsidRPr="002D6F38">
          <w:rPr>
            <w:b/>
            <w:bCs/>
            <w:rPrChange w:id="70" w:author="Patrick McElhiney" w:date="2023-06-11T11:59:00Z">
              <w:rPr>
                <w:b/>
                <w:bCs/>
                <w:color w:val="7030A0"/>
              </w:rPr>
            </w:rPrChange>
          </w:rPr>
          <w:t xml:space="preserve"> </w:t>
        </w:r>
        <w:r w:rsidRPr="002D6F38">
          <w:rPr>
            <w:b/>
            <w:bCs/>
            <w:color w:val="0070C0"/>
            <w:rPrChange w:id="71" w:author="Patrick McElhiney" w:date="2023-06-11T11:59:00Z">
              <w:rPr>
                <w:b/>
                <w:bCs/>
                <w:color w:val="7030A0"/>
              </w:rPr>
            </w:rPrChange>
          </w:rPr>
          <w:t>OF</w:t>
        </w:r>
        <w:r w:rsidRPr="00CC2077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</w:t>
        </w:r>
        <w:r w:rsidRPr="00CC2077">
          <w:rPr>
            <w:b/>
            <w:bCs/>
            <w:color w:val="FF0000"/>
          </w:rPr>
          <w:t>ANY SPECIFIC OCCURANCE</w:t>
        </w:r>
        <w:r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ANY SPECIFIC BAD THING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57F2A9B0" w14:textId="6BED7F76" w:rsidR="002D6F38" w:rsidRPr="00CC2077" w:rsidRDefault="002D6F38" w:rsidP="002D6F38">
      <w:pPr>
        <w:ind w:left="360" w:hanging="360"/>
        <w:jc w:val="both"/>
        <w:rPr>
          <w:ins w:id="72" w:author="Patrick McElhiney" w:date="2023-06-11T11:59:00Z"/>
          <w:b/>
          <w:bCs/>
        </w:rPr>
      </w:pPr>
      <w:ins w:id="73" w:author="Patrick McElhiney" w:date="2023-06-11T11:59:00Z">
        <w:r>
          <w:rPr>
            <w:u w:val="single"/>
          </w:rPr>
          <w:t xml:space="preserve">AUTONOMOUS PREVENTION SECURITY SYSTEMS </w:t>
        </w:r>
      </w:ins>
      <w:ins w:id="74" w:author="Patrick McElhiney" w:date="2023-06-11T12:00:00Z">
        <w:r>
          <w:rPr>
            <w:u w:val="single"/>
          </w:rPr>
          <w:t>DATA PURGE</w:t>
        </w:r>
      </w:ins>
      <w:ins w:id="75" w:author="Patrick McElhiney" w:date="2023-06-11T11:59:00Z">
        <w:r>
          <w:rPr>
            <w:u w:val="single"/>
          </w:rPr>
          <w:t xml:space="preserve"> SERVICES</w:t>
        </w:r>
        <w:r w:rsidRPr="00453105">
          <w:t xml:space="preserve"> </w:t>
        </w:r>
        <w:r>
          <w:t>(</w:t>
        </w:r>
        <w:r w:rsidRPr="00C139A5">
          <w:rPr>
            <w:b/>
            <w:bCs/>
          </w:rPr>
          <w:t>202</w:t>
        </w:r>
        <w:r>
          <w:rPr>
            <w:b/>
            <w:bCs/>
          </w:rPr>
          <w:t>3</w:t>
        </w:r>
        <w:r>
          <w:t xml:space="preserve">) – </w:t>
        </w:r>
      </w:ins>
      <w:ins w:id="76" w:author="Patrick McElhiney" w:date="2023-06-11T12:00:00Z">
        <w:r>
          <w:rPr>
            <w:b/>
            <w:bCs/>
            <w:color w:val="7030A0"/>
          </w:rPr>
          <w:t>PURGING</w:t>
        </w:r>
      </w:ins>
      <w:ins w:id="77" w:author="Patrick McElhiney" w:date="2023-06-11T11:59:00Z">
        <w:r w:rsidRPr="00CC2077"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OF</w:t>
        </w:r>
        <w:r w:rsidRPr="00CC2077"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</w:t>
        </w:r>
      </w:ins>
      <w:ins w:id="78" w:author="Patrick McElhiney" w:date="2023-06-11T12:00:00Z">
        <w:r w:rsidRPr="002D6F38">
          <w:rPr>
            <w:b/>
            <w:bCs/>
            <w:color w:val="FF0000"/>
            <w:rPrChange w:id="79" w:author="Patrick McElhiney" w:date="2023-06-11T12:00:00Z">
              <w:rPr>
                <w:b/>
                <w:bCs/>
              </w:rPr>
            </w:rPrChange>
          </w:rPr>
          <w:t>ALL DATA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7030A0"/>
            <w:rPrChange w:id="80" w:author="Patrick McElhiney" w:date="2023-06-11T12:00:00Z">
              <w:rPr>
                <w:b/>
                <w:bCs/>
              </w:rPr>
            </w:rPrChange>
          </w:rPr>
          <w:t>ASSOCIATED</w:t>
        </w:r>
        <w:r>
          <w:rPr>
            <w:b/>
            <w:bCs/>
          </w:rPr>
          <w:t xml:space="preserve"> </w:t>
        </w:r>
        <w:r w:rsidRPr="002D6F38">
          <w:rPr>
            <w:b/>
            <w:bCs/>
            <w:color w:val="0070C0"/>
            <w:rPrChange w:id="81" w:author="Patrick McElhiney" w:date="2023-06-11T12:00:00Z">
              <w:rPr>
                <w:b/>
                <w:bCs/>
              </w:rPr>
            </w:rPrChange>
          </w:rPr>
          <w:t>WITH</w:t>
        </w:r>
        <w:r>
          <w:rPr>
            <w:b/>
            <w:bCs/>
          </w:rPr>
          <w:t xml:space="preserve"> </w:t>
        </w:r>
      </w:ins>
      <w:ins w:id="82" w:author="Patrick McElhiney" w:date="2023-06-11T11:59:00Z">
        <w:r w:rsidRPr="00CC2077">
          <w:rPr>
            <w:b/>
            <w:bCs/>
            <w:color w:val="FF0000"/>
          </w:rPr>
          <w:t>ANY SPECIFIC OCCURANCE</w:t>
        </w:r>
        <w:r>
          <w:rPr>
            <w:b/>
            <w:bCs/>
          </w:rPr>
          <w:t xml:space="preserve"> </w:t>
        </w:r>
        <w:r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FF0000"/>
          </w:rPr>
          <w:t>ANY SPECIFIC BAD THING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70C0"/>
          </w:rPr>
          <w:t>IN</w:t>
        </w:r>
        <w:r>
          <w:rPr>
            <w:b/>
            <w:bCs/>
          </w:rPr>
          <w:t xml:space="preserve"> </w:t>
        </w:r>
      </w:ins>
      <w:ins w:id="83" w:author="Patrick McElhiney" w:date="2023-06-11T12:00:00Z">
        <w:r>
          <w:rPr>
            <w:b/>
            <w:bCs/>
          </w:rPr>
          <w:t xml:space="preserve">             </w:t>
        </w:r>
      </w:ins>
      <w:ins w:id="84" w:author="Patrick McElhiney" w:date="2023-06-11T11:59:00Z">
        <w:r w:rsidRPr="00CC2077">
          <w:rPr>
            <w:b/>
            <w:bCs/>
            <w:color w:val="FF0000"/>
          </w:rPr>
          <w:t>THE VIRTUAL ENVIRONMENT</w:t>
        </w:r>
        <w:r w:rsidRPr="00CC2077">
          <w:rPr>
            <w:b/>
            <w:bCs/>
          </w:rPr>
          <w:t>,</w:t>
        </w:r>
        <w:r>
          <w:rPr>
            <w:b/>
            <w:bCs/>
          </w:rPr>
          <w:t xml:space="preserve"> </w:t>
        </w:r>
        <w:r w:rsidRPr="00CC2077">
          <w:rPr>
            <w:b/>
            <w:bCs/>
            <w:color w:val="00B0F0"/>
          </w:rPr>
          <w:t>IMPLICITLY-EXPLICITLY GLOBALLY VIRULENTLY DEFINED</w:t>
        </w:r>
        <w:r w:rsidRPr="00CC2077">
          <w:rPr>
            <w:b/>
            <w:bCs/>
          </w:rPr>
          <w:t xml:space="preserve">. </w:t>
        </w:r>
      </w:ins>
    </w:p>
    <w:p w14:paraId="003962FC" w14:textId="07E4FC40" w:rsidR="00460DB3" w:rsidRPr="008F2355" w:rsidDel="002D6F38" w:rsidRDefault="004446BE" w:rsidP="007719F2">
      <w:pPr>
        <w:jc w:val="both"/>
        <w:rPr>
          <w:del w:id="85" w:author="Patrick McElhiney" w:date="2023-06-11T11:57:00Z"/>
          <w:u w:val="single"/>
        </w:rPr>
      </w:pPr>
      <w:del w:id="86" w:author="Patrick McElhiney" w:date="2023-06-11T11:57:00Z">
        <w:r w:rsidDel="002D6F38">
          <w:rPr>
            <w:b/>
            <w:bCs/>
          </w:rPr>
          <w:delText>“</w:delText>
        </w:r>
        <w:r w:rsidR="00D27206" w:rsidRPr="00D27206" w:rsidDel="002D6F38">
          <w:rPr>
            <w:b/>
            <w:bCs/>
            <w:color w:val="FF0000"/>
          </w:rPr>
          <w:delText>ANY PROTECTED WITNESS</w:delText>
        </w:r>
        <w:r w:rsidR="00D27206" w:rsidRPr="00D27206" w:rsidDel="002D6F38">
          <w:rPr>
            <w:b/>
            <w:bCs/>
          </w:rPr>
          <w:delText xml:space="preserve"> </w:delText>
        </w:r>
        <w:r w:rsidR="00751A85" w:rsidRPr="00D27206" w:rsidDel="002D6F38">
          <w:rPr>
            <w:b/>
            <w:bCs/>
            <w:color w:val="00B0F0"/>
          </w:rPr>
          <w:delText>XOR</w:delText>
        </w:r>
        <w:r w:rsidR="00751A85" w:rsidDel="002D6F38">
          <w:rPr>
            <w:b/>
            <w:bCs/>
          </w:rPr>
          <w:delText xml:space="preserve"> </w:delText>
        </w:r>
        <w:r w:rsidR="00D27206" w:rsidRPr="00D27206" w:rsidDel="002D6F38">
          <w:rPr>
            <w:b/>
            <w:bCs/>
            <w:color w:val="FF0000"/>
          </w:rPr>
          <w:delText>ANY PROTECTED LAW ENFORCEMENT OFFICER</w:delText>
        </w:r>
        <w:r w:rsidR="00D27206" w:rsidRPr="00D27206" w:rsidDel="002D6F38">
          <w:rPr>
            <w:b/>
            <w:bCs/>
          </w:rPr>
          <w:delText xml:space="preserve"> </w:delText>
        </w:r>
        <w:r w:rsidR="00D27206" w:rsidRPr="00D27206" w:rsidDel="002D6F38">
          <w:rPr>
            <w:b/>
            <w:bCs/>
            <w:color w:val="00B0F0"/>
          </w:rPr>
          <w:delText>XOR</w:delText>
        </w:r>
        <w:r w:rsidR="00D27206" w:rsidRPr="00D27206" w:rsidDel="002D6F38">
          <w:rPr>
            <w:b/>
            <w:bCs/>
          </w:rPr>
          <w:delText xml:space="preserve"> </w:delText>
        </w:r>
        <w:r w:rsidR="00230902" w:rsidDel="002D6F38">
          <w:rPr>
            <w:b/>
            <w:bCs/>
          </w:rPr>
          <w:delText xml:space="preserve">                           </w:delText>
        </w:r>
        <w:r w:rsidR="00D27206" w:rsidRPr="00D27206" w:rsidDel="002D6F38">
          <w:rPr>
            <w:b/>
            <w:bCs/>
            <w:color w:val="FF0000"/>
          </w:rPr>
          <w:delText>ANY PROTECTED</w:delText>
        </w:r>
        <w:r w:rsidR="00230902" w:rsidDel="002D6F38">
          <w:rPr>
            <w:b/>
            <w:bCs/>
            <w:color w:val="FF0000"/>
          </w:rPr>
          <w:delText xml:space="preserve"> </w:delText>
        </w:r>
        <w:r w:rsidR="00D27206" w:rsidRPr="00D27206" w:rsidDel="002D6F38">
          <w:rPr>
            <w:b/>
            <w:bCs/>
            <w:color w:val="FF0000"/>
          </w:rPr>
          <w:delText>MILITARY OFFICER</w:delText>
        </w:r>
        <w:r w:rsidR="00D27206" w:rsidRPr="00D27206" w:rsidDel="002D6F38">
          <w:rPr>
            <w:b/>
            <w:bCs/>
          </w:rPr>
          <w:delText xml:space="preserve"> </w:delText>
        </w:r>
        <w:r w:rsidR="00751A85" w:rsidRPr="00D27206" w:rsidDel="002D6F38">
          <w:rPr>
            <w:b/>
            <w:bCs/>
            <w:color w:val="00B0F0"/>
          </w:rPr>
          <w:delText>XOR</w:delText>
        </w:r>
        <w:r w:rsidR="00751A85" w:rsidDel="002D6F38">
          <w:rPr>
            <w:b/>
            <w:bCs/>
          </w:rPr>
          <w:delText xml:space="preserve"> </w:delText>
        </w:r>
        <w:r w:rsidR="00D27206" w:rsidRPr="00D27206" w:rsidDel="002D6F38">
          <w:rPr>
            <w:b/>
            <w:bCs/>
            <w:color w:val="FF0000"/>
          </w:rPr>
          <w:delText>ANY PROTECTED ADMINISTRATOR</w:delText>
        </w:r>
        <w:r w:rsidR="00D27206" w:rsidRPr="00D27206" w:rsidDel="002D6F38">
          <w:rPr>
            <w:b/>
            <w:bCs/>
          </w:rPr>
          <w:delText xml:space="preserve"> </w:delText>
        </w:r>
        <w:r w:rsidR="00D27206" w:rsidRPr="00D27206" w:rsidDel="002D6F38">
          <w:rPr>
            <w:b/>
            <w:bCs/>
            <w:color w:val="00B0F0"/>
          </w:rPr>
          <w:delText>XOR</w:delText>
        </w:r>
        <w:r w:rsidR="00D27206" w:rsidRPr="00D27206" w:rsidDel="002D6F38">
          <w:rPr>
            <w:b/>
            <w:bCs/>
          </w:rPr>
          <w:delText xml:space="preserve"> </w:delText>
        </w:r>
        <w:r w:rsidR="00751A85" w:rsidDel="002D6F38">
          <w:rPr>
            <w:b/>
            <w:bCs/>
          </w:rPr>
          <w:delText xml:space="preserve">                 </w:delText>
        </w:r>
        <w:r w:rsidR="00230902" w:rsidDel="002D6F38">
          <w:rPr>
            <w:b/>
            <w:bCs/>
          </w:rPr>
          <w:delText xml:space="preserve">                </w:delText>
        </w:r>
        <w:r w:rsidR="00D27206" w:rsidRPr="00D27206" w:rsidDel="002D6F38">
          <w:rPr>
            <w:b/>
            <w:bCs/>
            <w:color w:val="FF0000"/>
          </w:rPr>
          <w:delText>ANY PROTECTED UNITED NATIONS OFFICIAL</w:delText>
        </w:r>
        <w:r w:rsidR="00D27206" w:rsidRPr="00D27206" w:rsidDel="002D6F38">
          <w:rPr>
            <w:b/>
            <w:bCs/>
          </w:rPr>
          <w:delText xml:space="preserve"> </w:delText>
        </w:r>
        <w:r w:rsidR="00751A85" w:rsidRPr="00B426F1" w:rsidDel="002D6F38">
          <w:rPr>
            <w:b/>
            <w:bCs/>
            <w:color w:val="00B0F0"/>
          </w:rPr>
          <w:delText>XOR</w:delText>
        </w:r>
        <w:r w:rsidR="00751A85" w:rsidDel="002D6F38">
          <w:rPr>
            <w:b/>
            <w:bCs/>
          </w:rPr>
          <w:delText xml:space="preserve"> </w:delText>
        </w:r>
        <w:r w:rsidR="00D27206" w:rsidRPr="00B426F1" w:rsidDel="002D6F38">
          <w:rPr>
            <w:b/>
            <w:bCs/>
            <w:color w:val="FF0000"/>
          </w:rPr>
          <w:delText xml:space="preserve">ANY </w:delText>
        </w:r>
        <w:r w:rsidR="005708F2" w:rsidDel="002D6F38">
          <w:rPr>
            <w:b/>
            <w:bCs/>
            <w:color w:val="FF0000"/>
          </w:rPr>
          <w:delText xml:space="preserve">LEGAL </w:delText>
        </w:r>
        <w:r w:rsidR="00D27206" w:rsidDel="002D6F38">
          <w:rPr>
            <w:b/>
            <w:bCs/>
            <w:color w:val="FF0000"/>
          </w:rPr>
          <w:delText>ATTORNEY</w:delText>
        </w:r>
        <w:r w:rsidR="00D27206" w:rsidRPr="00D27206" w:rsidDel="002D6F38">
          <w:rPr>
            <w:b/>
            <w:bCs/>
            <w:color w:val="00B0F0"/>
          </w:rPr>
          <w:delText xml:space="preserve"> </w:delText>
        </w:r>
        <w:r w:rsidR="00D27206" w:rsidRPr="00B426F1" w:rsidDel="002D6F38">
          <w:rPr>
            <w:b/>
            <w:bCs/>
            <w:color w:val="00B0F0"/>
          </w:rPr>
          <w:delText>XOR</w:delText>
        </w:r>
        <w:r w:rsidR="00D27206" w:rsidRPr="00B426F1" w:rsidDel="002D6F38">
          <w:rPr>
            <w:b/>
            <w:bCs/>
          </w:rPr>
          <w:delText xml:space="preserve"> </w:delText>
        </w:r>
        <w:r w:rsidR="00D27206" w:rsidRPr="00B426F1" w:rsidDel="002D6F38">
          <w:rPr>
            <w:b/>
            <w:bCs/>
            <w:color w:val="FF0000"/>
          </w:rPr>
          <w:delText xml:space="preserve">ANY </w:delText>
        </w:r>
        <w:r w:rsidR="00D27206" w:rsidDel="002D6F38">
          <w:rPr>
            <w:b/>
            <w:bCs/>
            <w:color w:val="FF0000"/>
          </w:rPr>
          <w:delText>JUSTICE</w:delText>
        </w:r>
        <w:r w:rsidR="00D27206" w:rsidRPr="00D27206" w:rsidDel="002D6F38">
          <w:rPr>
            <w:b/>
            <w:bCs/>
            <w:color w:val="00B0F0"/>
          </w:rPr>
          <w:delText xml:space="preserve"> XOR</w:delText>
        </w:r>
        <w:r w:rsidR="00D27206" w:rsidRPr="00D27206" w:rsidDel="002D6F38">
          <w:rPr>
            <w:b/>
            <w:bCs/>
          </w:rPr>
          <w:delText xml:space="preserve"> </w:delText>
        </w:r>
        <w:r w:rsidR="00751A85" w:rsidDel="002D6F38">
          <w:rPr>
            <w:b/>
            <w:bCs/>
          </w:rPr>
          <w:delText xml:space="preserve">            </w:delText>
        </w:r>
        <w:r w:rsidR="00230902" w:rsidDel="002D6F38">
          <w:rPr>
            <w:b/>
            <w:bCs/>
          </w:rPr>
          <w:delText xml:space="preserve">       </w:delText>
        </w:r>
        <w:r w:rsidR="00D27206" w:rsidRPr="00D27206" w:rsidDel="002D6F38">
          <w:rPr>
            <w:b/>
            <w:bCs/>
            <w:color w:val="FF0000"/>
          </w:rPr>
          <w:delText>ANY LEGISLATOR</w:delText>
        </w:r>
        <w:r w:rsidR="00D27206" w:rsidDel="002D6F38">
          <w:rPr>
            <w:b/>
            <w:bCs/>
          </w:rPr>
          <w:delText xml:space="preserve"> </w:delText>
        </w:r>
        <w:r w:rsidR="00751A85" w:rsidRPr="00D27206" w:rsidDel="002D6F38">
          <w:rPr>
            <w:b/>
            <w:bCs/>
            <w:color w:val="00B0F0"/>
          </w:rPr>
          <w:delText>XOR</w:delText>
        </w:r>
        <w:r w:rsidR="00751A85" w:rsidDel="002D6F38">
          <w:rPr>
            <w:b/>
            <w:bCs/>
          </w:rPr>
          <w:delText xml:space="preserve"> </w:delText>
        </w:r>
        <w:r w:rsidR="00594160" w:rsidRPr="00594160" w:rsidDel="002D6F38">
          <w:rPr>
            <w:b/>
            <w:bCs/>
            <w:color w:val="FF0000"/>
          </w:rPr>
          <w:delText>ANY GOVERNMENT EMPLOYEE</w:delText>
        </w:r>
        <w:r w:rsidR="00594160" w:rsidRPr="00594160" w:rsidDel="002D6F38">
          <w:rPr>
            <w:b/>
            <w:bCs/>
          </w:rPr>
          <w:delText xml:space="preserve"> </w:delText>
        </w:r>
        <w:r w:rsidR="00594160" w:rsidRPr="00594160" w:rsidDel="002D6F38">
          <w:rPr>
            <w:b/>
            <w:bCs/>
            <w:color w:val="00B0F0"/>
          </w:rPr>
          <w:delText>XOR</w:delText>
        </w:r>
        <w:r w:rsidR="00594160" w:rsidRPr="00594160" w:rsidDel="002D6F38">
          <w:rPr>
            <w:b/>
            <w:bCs/>
          </w:rPr>
          <w:delText xml:space="preserve"> </w:delText>
        </w:r>
        <w:r w:rsidR="00D27206" w:rsidRPr="00D27206" w:rsidDel="002D6F38">
          <w:rPr>
            <w:b/>
            <w:bCs/>
            <w:color w:val="FF0000"/>
          </w:rPr>
          <w:delText>ANY PROTECTED GOVERNMENT OFFICIAL</w:delText>
        </w:r>
        <w:r w:rsidR="00D27206" w:rsidDel="002D6F38">
          <w:delText xml:space="preserve"> </w:delText>
        </w:r>
        <w:r w:rsidR="00230902" w:rsidRPr="00D27206" w:rsidDel="002D6F38">
          <w:rPr>
            <w:b/>
            <w:bCs/>
            <w:color w:val="00B0F0"/>
          </w:rPr>
          <w:delText>XOR</w:delText>
        </w:r>
        <w:r w:rsidR="00230902" w:rsidDel="002D6F38">
          <w:delText xml:space="preserve"> </w:delText>
        </w:r>
        <w:r w:rsidR="0098143F" w:rsidRPr="0098143F" w:rsidDel="002D6F38">
          <w:rPr>
            <w:b/>
            <w:bCs/>
            <w:color w:val="FF0000"/>
          </w:rPr>
          <w:delText>ANY WITNESS</w:delText>
        </w:r>
        <w:r w:rsidR="0098143F" w:rsidRPr="0098143F" w:rsidDel="002D6F38">
          <w:rPr>
            <w:b/>
            <w:bCs/>
          </w:rPr>
          <w:delText xml:space="preserve"> </w:delText>
        </w:r>
        <w:r w:rsidR="00594160" w:rsidRPr="0098143F" w:rsidDel="002D6F38">
          <w:rPr>
            <w:b/>
            <w:bCs/>
            <w:color w:val="00B0F0"/>
          </w:rPr>
          <w:delText>XOR</w:delText>
        </w:r>
        <w:r w:rsidR="00594160" w:rsidDel="002D6F38">
          <w:rPr>
            <w:b/>
            <w:bCs/>
          </w:rPr>
          <w:delText xml:space="preserve"> </w:delText>
        </w:r>
        <w:r w:rsidR="00D27206" w:rsidRPr="00B426F1" w:rsidDel="002D6F38">
          <w:rPr>
            <w:b/>
            <w:bCs/>
            <w:color w:val="FF0000"/>
          </w:rPr>
          <w:delText xml:space="preserve">ANY </w:delText>
        </w:r>
        <w:r w:rsidR="00D27206" w:rsidDel="002D6F38">
          <w:rPr>
            <w:b/>
            <w:bCs/>
            <w:color w:val="FF0000"/>
          </w:rPr>
          <w:delText>SECRET SERVICE PROTECTEE</w:delText>
        </w:r>
        <w:r w:rsidR="00D27206" w:rsidRPr="00F464C4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00B0F0"/>
          </w:rPr>
          <w:delText>XOR</w:delText>
        </w:r>
        <w:r w:rsidR="001B3C05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FF0000"/>
          </w:rPr>
          <w:delText>ANY D</w:delText>
        </w:r>
        <w:r w:rsidR="001B3C05" w:rsidDel="002D6F38">
          <w:rPr>
            <w:b/>
            <w:bCs/>
            <w:color w:val="FF0000"/>
          </w:rPr>
          <w:delText>ENTIST</w:delText>
        </w:r>
        <w:r w:rsidR="001B3C05" w:rsidRPr="001B3C05" w:rsidDel="002D6F38">
          <w:rPr>
            <w:b/>
            <w:bCs/>
            <w:color w:val="00B0F0"/>
          </w:rPr>
          <w:delText xml:space="preserve"> </w:delText>
        </w:r>
        <w:r w:rsidR="001B3C05" w:rsidRPr="00F464C4" w:rsidDel="002D6F38">
          <w:rPr>
            <w:b/>
            <w:bCs/>
            <w:color w:val="00B0F0"/>
          </w:rPr>
          <w:delText>XOR</w:delText>
        </w:r>
        <w:r w:rsidR="001B3C05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FF0000"/>
          </w:rPr>
          <w:delText>ANY D</w:delText>
        </w:r>
        <w:r w:rsidR="001B3C05" w:rsidDel="002D6F38">
          <w:rPr>
            <w:b/>
            <w:bCs/>
            <w:color w:val="FF0000"/>
          </w:rPr>
          <w:delText>EMATOLOGIST</w:delText>
        </w:r>
        <w:r w:rsidR="001B3C05" w:rsidRPr="00F464C4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00B0F0"/>
          </w:rPr>
          <w:delText>XOR</w:delText>
        </w:r>
        <w:r w:rsidR="001B3C05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FF0000"/>
          </w:rPr>
          <w:delText xml:space="preserve">ANY </w:delText>
        </w:r>
        <w:r w:rsidR="001B3C05" w:rsidDel="002D6F38">
          <w:rPr>
            <w:b/>
            <w:bCs/>
            <w:color w:val="FF0000"/>
          </w:rPr>
          <w:delText>CHIROPRACTOR</w:delText>
        </w:r>
        <w:r w:rsidR="001B3C05" w:rsidRPr="001B3C05" w:rsidDel="002D6F38">
          <w:rPr>
            <w:b/>
            <w:bCs/>
            <w:color w:val="00B0F0"/>
          </w:rPr>
          <w:delText xml:space="preserve"> </w:delText>
        </w:r>
        <w:r w:rsidR="001B3C05" w:rsidRPr="00F464C4" w:rsidDel="002D6F38">
          <w:rPr>
            <w:b/>
            <w:bCs/>
            <w:color w:val="00B0F0"/>
          </w:rPr>
          <w:delText>XOR</w:delText>
        </w:r>
        <w:r w:rsidR="001B3C05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FF0000"/>
          </w:rPr>
          <w:delText xml:space="preserve">ANY </w:delText>
        </w:r>
        <w:r w:rsidR="001B3C05" w:rsidDel="002D6F38">
          <w:rPr>
            <w:b/>
            <w:bCs/>
            <w:color w:val="FF0000"/>
          </w:rPr>
          <w:delText>PHYSICAL THERAPIST</w:delText>
        </w:r>
        <w:r w:rsidR="001B3C05" w:rsidRPr="00F464C4" w:rsidDel="002D6F38">
          <w:rPr>
            <w:b/>
            <w:bCs/>
          </w:rPr>
          <w:delText xml:space="preserve"> </w:delText>
        </w:r>
        <w:r w:rsidR="00751A85" w:rsidRPr="00F464C4" w:rsidDel="002D6F38">
          <w:rPr>
            <w:b/>
            <w:bCs/>
            <w:color w:val="00B0F0"/>
          </w:rPr>
          <w:delText>XOR</w:delText>
        </w:r>
        <w:r w:rsidR="00751A85" w:rsidDel="002D6F38">
          <w:rPr>
            <w:b/>
            <w:bCs/>
          </w:rPr>
          <w:delText xml:space="preserve"> </w:delText>
        </w:r>
        <w:r w:rsidR="00F464C4" w:rsidRPr="00F464C4" w:rsidDel="002D6F38">
          <w:rPr>
            <w:b/>
            <w:bCs/>
            <w:color w:val="FF0000"/>
          </w:rPr>
          <w:delText>ANY DOCTOR</w:delText>
        </w:r>
        <w:r w:rsidR="00F464C4" w:rsidRPr="00F464C4" w:rsidDel="002D6F38">
          <w:rPr>
            <w:b/>
            <w:bCs/>
          </w:rPr>
          <w:delText xml:space="preserve"> </w:delText>
        </w:r>
        <w:r w:rsidR="00F464C4" w:rsidRPr="00F464C4" w:rsidDel="002D6F38">
          <w:rPr>
            <w:b/>
            <w:bCs/>
            <w:color w:val="00B0F0"/>
          </w:rPr>
          <w:delText>XOR</w:delText>
        </w:r>
        <w:r w:rsidR="00F464C4" w:rsidRPr="00F464C4" w:rsidDel="002D6F38">
          <w:rPr>
            <w:b/>
            <w:bCs/>
          </w:rPr>
          <w:delText xml:space="preserve"> </w:delText>
        </w:r>
        <w:r w:rsidR="00F464C4" w:rsidRPr="00F464C4" w:rsidDel="002D6F38">
          <w:rPr>
            <w:b/>
            <w:bCs/>
            <w:color w:val="FF0000"/>
          </w:rPr>
          <w:delText>ANY NURSE</w:delText>
        </w:r>
        <w:r w:rsidR="00F464C4" w:rsidRPr="00F464C4" w:rsidDel="002D6F38">
          <w:rPr>
            <w:b/>
            <w:bCs/>
          </w:rPr>
          <w:delText xml:space="preserve"> </w:delText>
        </w:r>
        <w:r w:rsidR="00230902" w:rsidRPr="00F464C4" w:rsidDel="002D6F38">
          <w:rPr>
            <w:b/>
            <w:bCs/>
            <w:color w:val="00B0F0"/>
          </w:rPr>
          <w:delText>XOR</w:delText>
        </w:r>
        <w:r w:rsidR="00230902" w:rsidDel="002D6F38">
          <w:rPr>
            <w:b/>
            <w:bCs/>
          </w:rPr>
          <w:delText xml:space="preserve"> </w:delText>
        </w:r>
        <w:r w:rsidR="00F464C4" w:rsidRPr="00F464C4" w:rsidDel="002D6F38">
          <w:rPr>
            <w:b/>
            <w:bCs/>
            <w:color w:val="FF0000"/>
          </w:rPr>
          <w:delText>ANY HEALTHCARE WORKER</w:delText>
        </w:r>
        <w:r w:rsidR="00F464C4" w:rsidRPr="00F464C4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00B0F0"/>
          </w:rPr>
          <w:delText>XOR</w:delText>
        </w:r>
        <w:r w:rsidR="00865BC8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>ROOFER</w:delText>
        </w:r>
        <w:r w:rsidR="00865BC8" w:rsidRPr="00F464C4" w:rsidDel="002D6F38">
          <w:rPr>
            <w:b/>
            <w:bCs/>
            <w:color w:val="00B0F0"/>
          </w:rPr>
          <w:delText xml:space="preserve"> XOR</w:delText>
        </w:r>
        <w:r w:rsidR="00865BC8" w:rsidDel="002D6F38">
          <w:rPr>
            <w:b/>
            <w:bCs/>
          </w:rPr>
          <w:delText xml:space="preserve"> </w:delText>
        </w:r>
        <w:r w:rsidR="001B3C05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 xml:space="preserve">REAL ESTATE AGENT </w:delText>
        </w:r>
        <w:r w:rsidR="00865BC8" w:rsidRPr="00F464C4" w:rsidDel="002D6F38">
          <w:rPr>
            <w:b/>
            <w:bCs/>
            <w:color w:val="00B0F0"/>
          </w:rPr>
          <w:delText>XOR</w:delText>
        </w:r>
        <w:r w:rsidR="00865BC8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 xml:space="preserve">PLUMBER </w:delText>
        </w:r>
        <w:r w:rsidR="00865BC8" w:rsidRPr="00F464C4" w:rsidDel="002D6F38">
          <w:rPr>
            <w:b/>
            <w:bCs/>
            <w:color w:val="00B0F0"/>
          </w:rPr>
          <w:delText>XOR</w:delText>
        </w:r>
        <w:r w:rsidR="00865BC8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>ANY WORKER</w:delText>
        </w:r>
        <w:r w:rsidR="00865BC8" w:rsidRPr="00F464C4" w:rsidDel="002D6F38">
          <w:rPr>
            <w:b/>
            <w:bCs/>
            <w:color w:val="00B0F0"/>
          </w:rPr>
          <w:delText xml:space="preserve"> </w:delText>
        </w:r>
        <w:r w:rsidR="00594160" w:rsidRPr="00F464C4" w:rsidDel="002D6F38">
          <w:rPr>
            <w:b/>
            <w:bCs/>
            <w:color w:val="00B0F0"/>
          </w:rPr>
          <w:delText>XOR</w:delText>
        </w:r>
        <w:r w:rsidR="00594160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>UNEMPLOYED PERSON</w:delText>
        </w:r>
        <w:r w:rsidR="00865BC8" w:rsidRPr="00F464C4" w:rsidDel="002D6F38">
          <w:rPr>
            <w:b/>
            <w:bCs/>
            <w:color w:val="00B0F0"/>
          </w:rPr>
          <w:delText xml:space="preserve"> XOR</w:delText>
        </w:r>
        <w:r w:rsidR="00865BC8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>CHILD</w:delText>
        </w:r>
        <w:r w:rsidR="00865BC8" w:rsidRPr="00F464C4" w:rsidDel="002D6F38">
          <w:rPr>
            <w:b/>
            <w:bCs/>
            <w:color w:val="00B0F0"/>
          </w:rPr>
          <w:delText xml:space="preserve"> XOR</w:delText>
        </w:r>
        <w:r w:rsidR="00865BC8" w:rsidDel="002D6F38">
          <w:rPr>
            <w:b/>
            <w:bCs/>
          </w:rPr>
          <w:delText xml:space="preserve">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>PARENT</w:delText>
        </w:r>
        <w:r w:rsidR="00865BC8" w:rsidRPr="00F464C4" w:rsidDel="002D6F38">
          <w:rPr>
            <w:b/>
            <w:bCs/>
            <w:color w:val="00B0F0"/>
          </w:rPr>
          <w:delText xml:space="preserve"> </w:delText>
        </w:r>
        <w:r w:rsidR="001B3C05" w:rsidRPr="00F464C4" w:rsidDel="002D6F38">
          <w:rPr>
            <w:b/>
            <w:bCs/>
            <w:color w:val="00B0F0"/>
          </w:rPr>
          <w:delText>XOR</w:delText>
        </w:r>
        <w:r w:rsidR="001B3C05" w:rsidDel="002D6F38">
          <w:rPr>
            <w:b/>
            <w:bCs/>
          </w:rPr>
          <w:delText xml:space="preserve">                              </w:delText>
        </w:r>
        <w:r w:rsidR="00865BC8" w:rsidRPr="00F464C4" w:rsidDel="002D6F38">
          <w:rPr>
            <w:b/>
            <w:bCs/>
            <w:color w:val="FF0000"/>
          </w:rPr>
          <w:delText xml:space="preserve">ANY </w:delText>
        </w:r>
        <w:r w:rsidR="00865BC8" w:rsidDel="002D6F38">
          <w:rPr>
            <w:b/>
            <w:bCs/>
            <w:color w:val="FF0000"/>
          </w:rPr>
          <w:delText>SINGLE PERSON</w:delText>
        </w:r>
        <w:r w:rsidR="00865BC8" w:rsidRPr="00F464C4" w:rsidDel="002D6F38">
          <w:rPr>
            <w:b/>
            <w:bCs/>
            <w:color w:val="00B0F0"/>
          </w:rPr>
          <w:delText xml:space="preserve"> </w:delText>
        </w:r>
        <w:r w:rsidR="00594160" w:rsidRPr="00F464C4" w:rsidDel="002D6F38">
          <w:rPr>
            <w:b/>
            <w:bCs/>
            <w:color w:val="00B0F0"/>
          </w:rPr>
          <w:delText>XOR</w:delText>
        </w:r>
        <w:r w:rsidR="00594160" w:rsidDel="002D6F38">
          <w:rPr>
            <w:b/>
            <w:bCs/>
          </w:rPr>
          <w:delText xml:space="preserve"> </w:delText>
        </w:r>
        <w:r w:rsidR="001B3C05" w:rsidRPr="00F464C4" w:rsidDel="002D6F38">
          <w:rPr>
            <w:b/>
            <w:bCs/>
            <w:color w:val="FF0000"/>
          </w:rPr>
          <w:delText xml:space="preserve">ANY </w:delText>
        </w:r>
        <w:r w:rsidR="001B3C05" w:rsidDel="002D6F38">
          <w:rPr>
            <w:b/>
            <w:bCs/>
            <w:color w:val="FF0000"/>
          </w:rPr>
          <w:delText>MARRIED PERSON</w:delText>
        </w:r>
        <w:r w:rsidR="001B3C05" w:rsidRPr="00F464C4" w:rsidDel="002D6F38">
          <w:rPr>
            <w:b/>
            <w:bCs/>
            <w:color w:val="00B0F0"/>
          </w:rPr>
          <w:delText xml:space="preserve"> XOR</w:delText>
        </w:r>
        <w:r w:rsidR="001B3C05" w:rsidRPr="00F464C4" w:rsidDel="002D6F38">
          <w:rPr>
            <w:b/>
            <w:bCs/>
            <w:color w:val="FF0000"/>
          </w:rPr>
          <w:delText xml:space="preserve"> </w:delText>
        </w:r>
        <w:r w:rsidR="00751A85" w:rsidRPr="00F464C4" w:rsidDel="002D6F38">
          <w:rPr>
            <w:b/>
            <w:bCs/>
            <w:color w:val="FF0000"/>
          </w:rPr>
          <w:delText xml:space="preserve">ANY </w:delText>
        </w:r>
        <w:r w:rsidR="00751A85" w:rsidDel="002D6F38">
          <w:rPr>
            <w:b/>
            <w:bCs/>
            <w:color w:val="FF0000"/>
          </w:rPr>
          <w:delText>COMPUTER PROGRAMMER</w:delText>
        </w:r>
        <w:r w:rsidR="00751A85" w:rsidRPr="00E23416" w:rsidDel="002D6F38">
          <w:rPr>
            <w:b/>
            <w:bCs/>
            <w:color w:val="C00000"/>
          </w:rPr>
          <w:delText xml:space="preserve"> </w:delText>
        </w:r>
        <w:r w:rsidR="00C81AB9" w:rsidRPr="00C81AB9" w:rsidDel="002D6F38">
          <w:rPr>
            <w:b/>
            <w:bCs/>
            <w:color w:val="00B0F0"/>
          </w:rPr>
          <w:delText>XOR</w:delText>
        </w:r>
        <w:r w:rsidR="00C81AB9" w:rsidRPr="00C81AB9" w:rsidDel="002D6F38">
          <w:rPr>
            <w:b/>
            <w:bCs/>
          </w:rPr>
          <w:delText xml:space="preserve"> </w:delText>
        </w:r>
        <w:r w:rsidR="001B3C05" w:rsidDel="002D6F38">
          <w:rPr>
            <w:b/>
            <w:bCs/>
          </w:rPr>
          <w:delText xml:space="preserve">            </w:delText>
        </w:r>
        <w:r w:rsidR="005708F2" w:rsidRPr="005708F2" w:rsidDel="002D6F38">
          <w:rPr>
            <w:b/>
            <w:bCs/>
            <w:color w:val="FF0000"/>
          </w:rPr>
          <w:delText>ANY STUDENT</w:delText>
        </w:r>
        <w:r w:rsidR="005708F2" w:rsidRPr="005708F2" w:rsidDel="002D6F38">
          <w:rPr>
            <w:b/>
            <w:bCs/>
          </w:rPr>
          <w:delText xml:space="preserve"> </w:delText>
        </w:r>
        <w:r w:rsidR="006D355C" w:rsidRPr="00C81AB9" w:rsidDel="002D6F38">
          <w:rPr>
            <w:b/>
            <w:bCs/>
            <w:color w:val="00B0F0"/>
          </w:rPr>
          <w:delText>XOR</w:delText>
        </w:r>
        <w:r w:rsidR="006D355C" w:rsidDel="002D6F38">
          <w:rPr>
            <w:b/>
            <w:bCs/>
          </w:rPr>
          <w:delText xml:space="preserve"> </w:delText>
        </w:r>
        <w:r w:rsidR="006D355C" w:rsidRPr="005708F2" w:rsidDel="002D6F38">
          <w:rPr>
            <w:b/>
            <w:bCs/>
            <w:color w:val="FF0000"/>
          </w:rPr>
          <w:delText xml:space="preserve">ANY </w:delText>
        </w:r>
        <w:r w:rsidR="006D355C" w:rsidDel="002D6F38">
          <w:rPr>
            <w:b/>
            <w:bCs/>
            <w:color w:val="FF0000"/>
          </w:rPr>
          <w:delText>OTHER PERSON</w:delText>
        </w:r>
        <w:r w:rsidR="006D355C" w:rsidRPr="005708F2" w:rsidDel="002D6F38">
          <w:rPr>
            <w:b/>
            <w:bCs/>
          </w:rPr>
          <w:delText xml:space="preserve"> </w:delText>
        </w:r>
        <w:r w:rsidR="0098143F" w:rsidDel="002D6F38">
          <w:rPr>
            <w:b/>
            <w:bCs/>
            <w:color w:val="00B0F0"/>
          </w:rPr>
          <w:delText xml:space="preserve">AND </w:delText>
        </w:r>
        <w:r w:rsidR="00230902" w:rsidDel="002D6F38">
          <w:rPr>
            <w:b/>
            <w:bCs/>
            <w:color w:val="00B0F0"/>
          </w:rPr>
          <w:delText>NEITHER</w:delText>
        </w:r>
        <w:r w:rsidR="00230902" w:rsidDel="002D6F38">
          <w:rPr>
            <w:b/>
            <w:bCs/>
          </w:rPr>
          <w:delText xml:space="preserve"> </w:delText>
        </w:r>
        <w:r w:rsidR="0098143F" w:rsidRPr="00562DCA" w:rsidDel="002D6F38">
          <w:rPr>
            <w:b/>
            <w:bCs/>
            <w:color w:val="FF0000"/>
          </w:rPr>
          <w:delText>ANY TREASONOUS PERSON</w:delText>
        </w:r>
        <w:r w:rsidR="0098143F" w:rsidRPr="00562DCA" w:rsidDel="002D6F38">
          <w:rPr>
            <w:b/>
            <w:bCs/>
          </w:rPr>
          <w:delText xml:space="preserve"> </w:delText>
        </w:r>
        <w:r w:rsidR="00DD05E9" w:rsidDel="002D6F38">
          <w:rPr>
            <w:b/>
            <w:bCs/>
            <w:color w:val="00B0F0"/>
          </w:rPr>
          <w:delText>NOR</w:delText>
        </w:r>
        <w:r w:rsidR="00DD05E9" w:rsidDel="002D6F38">
          <w:rPr>
            <w:b/>
            <w:bCs/>
          </w:rPr>
          <w:delText xml:space="preserve"> </w:delText>
        </w:r>
        <w:r w:rsidR="006D355C" w:rsidDel="002D6F38">
          <w:rPr>
            <w:b/>
            <w:bCs/>
          </w:rPr>
          <w:delText xml:space="preserve">                         </w:delText>
        </w:r>
        <w:r w:rsidR="0098143F" w:rsidRPr="00562DCA" w:rsidDel="002D6F38">
          <w:rPr>
            <w:b/>
            <w:bCs/>
            <w:color w:val="FF0000"/>
          </w:rPr>
          <w:delText>ANY WAR CRIMINAL</w:delText>
        </w:r>
        <w:r w:rsidRPr="00562DCA" w:rsidDel="002D6F38">
          <w:rPr>
            <w:b/>
            <w:bCs/>
          </w:rPr>
          <w:delText xml:space="preserve"> </w:delText>
        </w:r>
        <w:r w:rsidR="006D355C" w:rsidDel="002D6F38">
          <w:rPr>
            <w:b/>
            <w:bCs/>
            <w:color w:val="00B0F0"/>
          </w:rPr>
          <w:delText>NOR</w:delText>
        </w:r>
        <w:r w:rsidR="006D355C" w:rsidDel="002D6F38">
          <w:rPr>
            <w:b/>
            <w:bCs/>
          </w:rPr>
          <w:delText xml:space="preserve"> </w:delText>
        </w:r>
        <w:r w:rsidRPr="00562DCA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VIOLENT CRIMINAL</w:delText>
        </w:r>
        <w:r w:rsidRPr="00562DCA" w:rsidDel="002D6F38">
          <w:rPr>
            <w:b/>
            <w:bCs/>
          </w:rPr>
          <w:delText xml:space="preserve"> </w:delText>
        </w:r>
        <w:r w:rsidR="00B5119D" w:rsidDel="002D6F38">
          <w:rPr>
            <w:b/>
            <w:bCs/>
            <w:color w:val="00B0F0"/>
          </w:rPr>
          <w:delText>NOR</w:delText>
        </w:r>
        <w:r w:rsidR="00B5119D" w:rsidDel="002D6F38">
          <w:rPr>
            <w:b/>
            <w:bCs/>
          </w:rPr>
          <w:delText xml:space="preserve"> </w:delText>
        </w:r>
        <w:r w:rsidRPr="00562DCA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TERRORIST</w:delText>
        </w:r>
        <w:r w:rsidRPr="00562DCA" w:rsidDel="002D6F38">
          <w:rPr>
            <w:b/>
            <w:bCs/>
          </w:rPr>
          <w:delText xml:space="preserve"> </w:delText>
        </w:r>
        <w:r w:rsidR="00CD3175" w:rsidDel="002D6F38">
          <w:rPr>
            <w:b/>
            <w:bCs/>
            <w:color w:val="00B0F0"/>
          </w:rPr>
          <w:delText>NOR</w:delText>
        </w:r>
        <w:r w:rsidR="00CD3175" w:rsidDel="002D6F38">
          <w:rPr>
            <w:b/>
            <w:bCs/>
          </w:rPr>
          <w:delText xml:space="preserve">                                             </w:delText>
        </w:r>
        <w:r w:rsidR="00CD3175" w:rsidRPr="00562DCA" w:rsidDel="002D6F38">
          <w:rPr>
            <w:b/>
            <w:bCs/>
            <w:color w:val="FF0000"/>
          </w:rPr>
          <w:delText xml:space="preserve">ANY </w:delText>
        </w:r>
        <w:r w:rsidR="00CD3175" w:rsidDel="002D6F38">
          <w:rPr>
            <w:b/>
            <w:bCs/>
            <w:color w:val="FF0000"/>
          </w:rPr>
          <w:delText>MILITARY CRIMINAL</w:delText>
        </w:r>
        <w:r w:rsidR="00CD3175" w:rsidRPr="00562DCA" w:rsidDel="002D6F38">
          <w:rPr>
            <w:b/>
            <w:bCs/>
          </w:rPr>
          <w:delText xml:space="preserve"> </w:delText>
        </w:r>
        <w:r w:rsidR="001B3C05" w:rsidDel="002D6F38">
          <w:rPr>
            <w:b/>
            <w:bCs/>
            <w:color w:val="00B0F0"/>
          </w:rPr>
          <w:delText>NOR</w:delText>
        </w:r>
        <w:r w:rsidR="001B3C05" w:rsidDel="002D6F38">
          <w:rPr>
            <w:b/>
            <w:bCs/>
          </w:rPr>
          <w:delText xml:space="preserve"> </w:delText>
        </w:r>
        <w:r w:rsidRPr="00562DCA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GENOCIDAL ACTOR</w:delText>
        </w:r>
        <w:r w:rsidR="00732F8C" w:rsidDel="002D6F38">
          <w:rPr>
            <w:b/>
            <w:bCs/>
            <w:color w:val="FF0000"/>
          </w:rPr>
          <w:delText xml:space="preserve"> </w:delText>
        </w:r>
        <w:r w:rsidR="00B5119D" w:rsidDel="002D6F38">
          <w:rPr>
            <w:b/>
            <w:bCs/>
            <w:color w:val="00B0F0"/>
          </w:rPr>
          <w:delText>NOR</w:delText>
        </w:r>
        <w:r w:rsidR="00B5119D" w:rsidDel="002D6F38">
          <w:rPr>
            <w:b/>
            <w:bCs/>
          </w:rPr>
          <w:delText xml:space="preserve"> </w:delText>
        </w:r>
        <w:r w:rsidR="00732F8C" w:rsidRPr="00562DCA" w:rsidDel="002D6F38">
          <w:rPr>
            <w:b/>
            <w:bCs/>
            <w:color w:val="FF0000"/>
          </w:rPr>
          <w:delText xml:space="preserve">ANY </w:delText>
        </w:r>
        <w:r w:rsidR="00732F8C" w:rsidDel="002D6F38">
          <w:rPr>
            <w:b/>
            <w:bCs/>
            <w:color w:val="FF0000"/>
          </w:rPr>
          <w:delText>DEATH PENALTY OFFENDER</w:delText>
        </w:r>
        <w:r w:rsidR="00DD05E9" w:rsidRPr="00DD05E9" w:rsidDel="002D6F38">
          <w:rPr>
            <w:b/>
            <w:bCs/>
            <w:color w:val="00B0F0"/>
          </w:rPr>
          <w:delText xml:space="preserve"> </w:delText>
        </w:r>
        <w:r w:rsidR="00DD05E9" w:rsidRPr="005708F2" w:rsidDel="002D6F38">
          <w:rPr>
            <w:b/>
            <w:bCs/>
            <w:color w:val="00B0F0"/>
          </w:rPr>
          <w:delText>X</w:delText>
        </w:r>
        <w:r w:rsidR="00DD05E9" w:rsidDel="002D6F38">
          <w:rPr>
            <w:b/>
            <w:bCs/>
            <w:color w:val="00B0F0"/>
          </w:rPr>
          <w:delText>N</w:delText>
        </w:r>
        <w:r w:rsidR="00DD05E9" w:rsidRPr="005708F2" w:rsidDel="002D6F38">
          <w:rPr>
            <w:b/>
            <w:bCs/>
            <w:color w:val="00B0F0"/>
          </w:rPr>
          <w:delText>OR</w:delText>
        </w:r>
        <w:r w:rsidR="00DD05E9" w:rsidDel="002D6F38">
          <w:rPr>
            <w:b/>
            <w:bCs/>
          </w:rPr>
          <w:delText xml:space="preserve"> </w:delText>
        </w:r>
        <w:r w:rsidR="00DD05E9" w:rsidRPr="00C81AB9" w:rsidDel="002D6F38">
          <w:rPr>
            <w:b/>
            <w:bCs/>
            <w:color w:val="FF0000"/>
          </w:rPr>
          <w:delText xml:space="preserve">ANY PROTECTED </w:delText>
        </w:r>
        <w:r w:rsidR="00DD05E9" w:rsidDel="002D6F38">
          <w:rPr>
            <w:b/>
            <w:bCs/>
            <w:color w:val="FF0000"/>
          </w:rPr>
          <w:delText xml:space="preserve">SUPREME COURT </w:delText>
        </w:r>
        <w:r w:rsidR="00DD05E9" w:rsidRPr="00C81AB9" w:rsidDel="002D6F38">
          <w:rPr>
            <w:b/>
            <w:bCs/>
            <w:color w:val="FF0000"/>
          </w:rPr>
          <w:delText>WITNESS</w:delText>
        </w:r>
        <w:r w:rsidR="00DD05E9" w:rsidRPr="005708F2" w:rsidDel="002D6F38">
          <w:rPr>
            <w:b/>
            <w:bCs/>
            <w:color w:val="00B0F0"/>
          </w:rPr>
          <w:delText xml:space="preserve"> </w:delText>
        </w:r>
        <w:r w:rsidR="00CD3175" w:rsidRPr="005708F2" w:rsidDel="002D6F38">
          <w:rPr>
            <w:b/>
            <w:bCs/>
            <w:color w:val="00B0F0"/>
          </w:rPr>
          <w:delText>X</w:delText>
        </w:r>
        <w:r w:rsidR="00CD3175" w:rsidDel="002D6F38">
          <w:rPr>
            <w:b/>
            <w:bCs/>
            <w:color w:val="00B0F0"/>
          </w:rPr>
          <w:delText>N</w:delText>
        </w:r>
        <w:r w:rsidR="00CD3175" w:rsidRPr="005708F2" w:rsidDel="002D6F38">
          <w:rPr>
            <w:b/>
            <w:bCs/>
            <w:color w:val="00B0F0"/>
          </w:rPr>
          <w:delText>OR</w:delText>
        </w:r>
        <w:r w:rsidR="00CD3175" w:rsidDel="002D6F38">
          <w:rPr>
            <w:b/>
            <w:bCs/>
          </w:rPr>
          <w:delText xml:space="preserve">                                                                                                  </w:delText>
        </w:r>
        <w:r w:rsidR="00DD05E9" w:rsidRPr="00C81AB9" w:rsidDel="002D6F38">
          <w:rPr>
            <w:b/>
            <w:bCs/>
            <w:color w:val="FF0000"/>
          </w:rPr>
          <w:delText>ANY PROTECTED INTERNATIONAL CRIMINAL COURT WITNESS</w:delText>
        </w:r>
        <w:r w:rsidR="00DD05E9" w:rsidRPr="00C81AB9" w:rsidDel="002D6F38">
          <w:rPr>
            <w:b/>
            <w:bCs/>
          </w:rPr>
          <w:delText xml:space="preserve"> </w:delText>
        </w:r>
        <w:r w:rsidR="00DD05E9" w:rsidRPr="00C81AB9" w:rsidDel="002D6F38">
          <w:rPr>
            <w:b/>
            <w:bCs/>
            <w:color w:val="00B0F0"/>
          </w:rPr>
          <w:delText>X</w:delText>
        </w:r>
        <w:r w:rsidR="00DD05E9" w:rsidDel="002D6F38">
          <w:rPr>
            <w:b/>
            <w:bCs/>
            <w:color w:val="00B0F0"/>
          </w:rPr>
          <w:delText>N</w:delText>
        </w:r>
        <w:r w:rsidR="00DD05E9" w:rsidRPr="00C81AB9" w:rsidDel="002D6F38">
          <w:rPr>
            <w:b/>
            <w:bCs/>
            <w:color w:val="00B0F0"/>
          </w:rPr>
          <w:delText>OR</w:delText>
        </w:r>
        <w:r w:rsidR="00DD05E9" w:rsidRPr="00C81AB9" w:rsidDel="002D6F38">
          <w:rPr>
            <w:b/>
            <w:bCs/>
          </w:rPr>
          <w:delText xml:space="preserve"> </w:delText>
        </w:r>
        <w:r w:rsidR="00DD05E9" w:rsidDel="002D6F38">
          <w:rPr>
            <w:b/>
            <w:bCs/>
          </w:rPr>
          <w:delText xml:space="preserve">                                                                 </w:delText>
        </w:r>
        <w:r w:rsidR="00DD05E9" w:rsidRPr="00C81AB9" w:rsidDel="002D6F38">
          <w:rPr>
            <w:b/>
            <w:bCs/>
            <w:color w:val="FF0000"/>
          </w:rPr>
          <w:delText>ANY INTERPOL PROTECTED WITNESS</w:delText>
        </w:r>
        <w:r w:rsidR="001C2A05" w:rsidDel="002D6F38">
          <w:rPr>
            <w:b/>
            <w:bCs/>
            <w:color w:val="FF0000"/>
          </w:rPr>
          <w:delText xml:space="preserve"> </w:delText>
        </w:r>
        <w:r w:rsidR="001C2A05" w:rsidRPr="005708F2" w:rsidDel="002D6F38">
          <w:rPr>
            <w:b/>
            <w:bCs/>
            <w:color w:val="00B0F0"/>
          </w:rPr>
          <w:delText>X</w:delText>
        </w:r>
        <w:r w:rsidR="001C2A05" w:rsidDel="002D6F38">
          <w:rPr>
            <w:b/>
            <w:bCs/>
            <w:color w:val="00B0F0"/>
          </w:rPr>
          <w:delText>N</w:delText>
        </w:r>
        <w:r w:rsidR="001C2A05" w:rsidRPr="005708F2" w:rsidDel="002D6F38">
          <w:rPr>
            <w:b/>
            <w:bCs/>
            <w:color w:val="00B0F0"/>
          </w:rPr>
          <w:delText>OR</w:delText>
        </w:r>
        <w:r w:rsidR="001C2A05" w:rsidDel="002D6F38">
          <w:rPr>
            <w:b/>
            <w:bCs/>
          </w:rPr>
          <w:delText xml:space="preserve"> </w:delText>
        </w:r>
        <w:r w:rsidR="001C2A05" w:rsidRPr="00C81AB9" w:rsidDel="002D6F38">
          <w:rPr>
            <w:b/>
            <w:bCs/>
            <w:color w:val="FF0000"/>
          </w:rPr>
          <w:delText xml:space="preserve">ANY </w:delText>
        </w:r>
        <w:r w:rsidR="001C2A05" w:rsidDel="002D6F38">
          <w:rPr>
            <w:b/>
            <w:bCs/>
            <w:color w:val="FF0000"/>
          </w:rPr>
          <w:delText xml:space="preserve">SECRET SERVICE PROTECTEE </w:delText>
        </w:r>
        <w:r w:rsidR="001C2A05" w:rsidRPr="005708F2" w:rsidDel="002D6F38">
          <w:rPr>
            <w:b/>
            <w:bCs/>
            <w:color w:val="00B0F0"/>
          </w:rPr>
          <w:delText>X</w:delText>
        </w:r>
        <w:r w:rsidR="001C2A05" w:rsidDel="002D6F38">
          <w:rPr>
            <w:b/>
            <w:bCs/>
            <w:color w:val="00B0F0"/>
          </w:rPr>
          <w:delText>N</w:delText>
        </w:r>
        <w:r w:rsidR="001C2A05" w:rsidRPr="005708F2" w:rsidDel="002D6F38">
          <w:rPr>
            <w:b/>
            <w:bCs/>
            <w:color w:val="00B0F0"/>
          </w:rPr>
          <w:delText>OR</w:delText>
        </w:r>
        <w:r w:rsidR="001C2A05" w:rsidDel="002D6F38">
          <w:rPr>
            <w:b/>
            <w:bCs/>
          </w:rPr>
          <w:delText xml:space="preserve">                             </w:delText>
        </w:r>
        <w:r w:rsidR="001C2A05" w:rsidRPr="00C81AB9" w:rsidDel="002D6F38">
          <w:rPr>
            <w:b/>
            <w:bCs/>
            <w:color w:val="FF0000"/>
          </w:rPr>
          <w:delText xml:space="preserve">ANY </w:delText>
        </w:r>
        <w:r w:rsidR="001C2A05" w:rsidDel="002D6F38">
          <w:rPr>
            <w:b/>
            <w:bCs/>
            <w:color w:val="FF0000"/>
          </w:rPr>
          <w:delText>PROTECTEE OF PATRICK</w:delText>
        </w:r>
        <w:r w:rsidR="00267A52" w:rsidDel="002D6F38">
          <w:rPr>
            <w:b/>
            <w:bCs/>
            <w:color w:val="FF0000"/>
          </w:rPr>
          <w:delText xml:space="preserve"> </w:delText>
        </w:r>
        <w:r w:rsidR="00267A52" w:rsidDel="002D6F38">
          <w:rPr>
            <w:b/>
            <w:bCs/>
            <w:color w:val="00B0F0"/>
          </w:rPr>
          <w:delText>EXCEPT</w:delText>
        </w:r>
        <w:r w:rsidR="00267A52" w:rsidDel="002D6F38">
          <w:rPr>
            <w:b/>
            <w:bCs/>
          </w:rPr>
          <w:delText xml:space="preserve"> </w:delText>
        </w:r>
        <w:r w:rsidR="00267A52" w:rsidRPr="00C81AB9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NON-PATRICK AGENT</w:delText>
        </w:r>
        <w:r w:rsidRPr="004446BE" w:rsidDel="002D6F38">
          <w:rPr>
            <w:b/>
            <w:bCs/>
          </w:rPr>
          <w:delText>”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="00230902" w:rsidRPr="004446BE" w:rsidDel="002D6F38">
          <w:rPr>
            <w:b/>
            <w:bCs/>
            <w:color w:val="0070C0"/>
          </w:rPr>
          <w:delText>AS</w:delText>
        </w:r>
        <w:r w:rsidR="00230902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</w:delText>
        </w:r>
        <w:r w:rsidRPr="004446BE" w:rsidDel="002D6F38">
          <w:rPr>
            <w:b/>
            <w:bCs/>
            <w:color w:val="FF0000"/>
          </w:rPr>
          <w:delText xml:space="preserve">ANY </w:delText>
        </w:r>
        <w:r w:rsidR="00267A52" w:rsidRPr="004446BE" w:rsidDel="002D6F38">
          <w:rPr>
            <w:b/>
            <w:bCs/>
            <w:color w:val="FF0000"/>
          </w:rPr>
          <w:delText>CODEWORD</w:delText>
        </w:r>
        <w:r w:rsidR="00267A52" w:rsidDel="002D6F38">
          <w:rPr>
            <w:b/>
            <w:bCs/>
          </w:rPr>
          <w:delText xml:space="preserve"> </w:delText>
        </w:r>
        <w:r w:rsidDel="002D6F38">
          <w:rPr>
            <w:b/>
            <w:bCs/>
          </w:rPr>
          <w:delText>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Pr="004446BE" w:rsidDel="002D6F38">
          <w:rPr>
            <w:b/>
            <w:bCs/>
            <w:color w:val="FF0000"/>
          </w:rPr>
          <w:delText>PROTECTED CLASSES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R="00732F8C" w:rsidDel="002D6F38">
          <w:delText>,</w:delText>
        </w:r>
        <w:r w:rsidR="00BE546C" w:rsidDel="002D6F38">
          <w:delText xml:space="preserve"> </w:delText>
        </w:r>
        <w:r w:rsidR="00101F93" w:rsidRPr="00E23416" w:rsidDel="002D6F38">
          <w:rPr>
            <w:b/>
            <w:bCs/>
            <w:color w:val="00B0F0"/>
          </w:rPr>
          <w:delText>IMPLICITLY</w:delText>
        </w:r>
        <w:r w:rsidR="00E23416" w:rsidRPr="00E23416" w:rsidDel="002D6F38">
          <w:rPr>
            <w:b/>
            <w:bCs/>
            <w:color w:val="00B0F0"/>
          </w:rPr>
          <w:delText>-EXPLICITLY GLOBALLY VIRULENTLY</w:delText>
        </w:r>
        <w:r w:rsidR="00101F93" w:rsidRPr="00E23416" w:rsidDel="002D6F38">
          <w:rPr>
            <w:b/>
            <w:bCs/>
            <w:color w:val="00B0F0"/>
          </w:rPr>
          <w:delText xml:space="preserve"> DEFINED</w:delText>
        </w:r>
        <w:r w:rsidR="00101F93" w:rsidDel="002D6F38">
          <w:delText>.</w:delText>
        </w:r>
      </w:del>
    </w:p>
    <w:p w14:paraId="006A5E81" w14:textId="2D437DE7" w:rsidR="00AC007C" w:rsidDel="002D6F38" w:rsidRDefault="00AC007C">
      <w:pPr>
        <w:rPr>
          <w:del w:id="87" w:author="Patrick McElhiney" w:date="2023-06-11T11:57:00Z"/>
          <w:b/>
          <w:bCs/>
        </w:rPr>
      </w:pPr>
      <w:del w:id="88" w:author="Patrick McElhiney" w:date="2023-06-11T11:57:00Z">
        <w:r w:rsidDel="002D6F38">
          <w:rPr>
            <w:b/>
            <w:bCs/>
          </w:rPr>
          <w:br w:type="page"/>
        </w:r>
      </w:del>
    </w:p>
    <w:p w14:paraId="4CDD471A" w14:textId="2BE58D34" w:rsidR="00AC007C" w:rsidDel="002D6F38" w:rsidRDefault="00AC007C" w:rsidP="00AC007C">
      <w:pPr>
        <w:ind w:left="360" w:hanging="360"/>
        <w:jc w:val="both"/>
        <w:rPr>
          <w:del w:id="89" w:author="Patrick McElhiney" w:date="2023-06-11T11:57:00Z"/>
          <w:b/>
          <w:sz w:val="24"/>
        </w:rPr>
      </w:pPr>
      <w:del w:id="90" w:author="Patrick McElhiney" w:date="2023-06-11T11:57:00Z">
        <w:r w:rsidDel="002D6F38">
          <w:rPr>
            <w:b/>
            <w:sz w:val="24"/>
          </w:rPr>
          <w:delText>GLOBAL SECURITY SYSTEMS – DEFINITIONS – ACTIONS</w:delText>
        </w:r>
      </w:del>
    </w:p>
    <w:p w14:paraId="04ED79B4" w14:textId="41FE3FD9" w:rsidR="0026649F" w:rsidDel="002D6F38" w:rsidRDefault="00F5793A" w:rsidP="0026649F">
      <w:pPr>
        <w:jc w:val="both"/>
        <w:rPr>
          <w:del w:id="91" w:author="Patrick McElhiney" w:date="2023-06-11T11:57:00Z"/>
        </w:rPr>
      </w:pPr>
      <w:del w:id="92" w:author="Patrick McElhiney" w:date="2023-06-11T11:57:00Z">
        <w:r w:rsidDel="002D6F38">
          <w:rPr>
            <w:b/>
            <w:bCs/>
          </w:rPr>
          <w:delText>“</w:delText>
        </w:r>
        <w:r w:rsidR="00FD6B17" w:rsidRPr="00FD6B17" w:rsidDel="002D6F38">
          <w:rPr>
            <w:b/>
            <w:bCs/>
            <w:color w:val="C00000"/>
          </w:rPr>
          <w:delText>NEVER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BE</w:delText>
        </w:r>
        <w:r w:rsidR="00FD6B17" w:rsidRPr="00FD6B17" w:rsidDel="002D6F38">
          <w:rPr>
            <w:b/>
            <w:bCs/>
          </w:rPr>
          <w:delText xml:space="preserve"> “</w:delText>
        </w:r>
        <w:r w:rsidRPr="00F5793A" w:rsidDel="002D6F38">
          <w:rPr>
            <w:b/>
            <w:bCs/>
            <w:color w:val="7030A0"/>
          </w:rPr>
          <w:delText>ALLOWED</w:delText>
        </w:r>
        <w:r w:rsidRPr="00D27206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ZNOR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FD6B17" w:rsidDel="002D6F38">
          <w:rPr>
            <w:b/>
            <w:bCs/>
            <w:color w:val="00B0F0"/>
          </w:rPr>
          <w:delText>XOR</w:delText>
        </w:r>
        <w:r w:rsidR="00FD6B17" w:rsidRPr="00AC007C" w:rsidDel="002D6F38">
          <w:rPr>
            <w:b/>
            <w:bCs/>
          </w:rPr>
          <w:delText>/</w:delText>
        </w:r>
        <w:r w:rsidR="00FD6B17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 xml:space="preserve">AUTHORED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ACTIVATED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ACTIVE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ARMED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delText xml:space="preserve"> </w:delText>
        </w:r>
        <w:r w:rsidR="00904819" w:rsidRPr="002C5362" w:rsidDel="002D6F38">
          <w:rPr>
            <w:b/>
            <w:bCs/>
            <w:color w:val="7030A0"/>
          </w:rPr>
          <w:delText>CONDUCTED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D13103" w:rsidDel="002D6F38">
          <w:rPr>
            <w:b/>
            <w:bCs/>
            <w:color w:val="7030A0"/>
          </w:rPr>
          <w:delText>COMMITTED</w:delText>
        </w:r>
        <w:r w:rsidR="00D13103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F16C6E" w:rsidDel="002D6F38">
          <w:rPr>
            <w:b/>
            <w:bCs/>
            <w:color w:val="7030A0"/>
          </w:rPr>
          <w:delText>DESIGNATED</w:delText>
        </w:r>
        <w:r w:rsidR="00F16C6E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DEVELOPED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D13103" w:rsidDel="002D6F38">
          <w:rPr>
            <w:b/>
            <w:bCs/>
            <w:color w:val="7030A0"/>
          </w:rPr>
          <w:delText>DIRECTED</w:delText>
        </w:r>
        <w:r w:rsidR="00D13103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AD79F4" w:rsidDel="002D6F38">
          <w:rPr>
            <w:b/>
            <w:bCs/>
            <w:color w:val="7030A0"/>
          </w:rPr>
          <w:delText>DOCUMENTED</w:delText>
        </w:r>
        <w:r w:rsidR="00AD79F4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EDITED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delText xml:space="preserve"> </w:delText>
        </w:r>
        <w:r w:rsidR="00904819" w:rsidDel="002D6F38">
          <w:rPr>
            <w:b/>
            <w:bCs/>
            <w:color w:val="7030A0"/>
          </w:rPr>
          <w:delText>EMPHASIZED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ENABLED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ENGAGED</w:delText>
        </w:r>
        <w:r w:rsidR="00904819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="00D6515F" w:rsidDel="002D6F38">
          <w:rPr>
            <w:b/>
            <w:bCs/>
            <w:color w:val="7030A0"/>
          </w:rPr>
          <w:delText>EXECUTED</w:delText>
        </w:r>
        <w:r w:rsidR="00D6515F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delText xml:space="preserve"> </w:delText>
        </w:r>
        <w:r w:rsidR="00904819" w:rsidDel="002D6F38">
          <w:rPr>
            <w:b/>
            <w:bCs/>
            <w:color w:val="7030A0"/>
          </w:rPr>
          <w:delText>GENERATED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RPr="00FC5D5F" w:rsidDel="002D6F38">
          <w:rPr>
            <w:b/>
            <w:bCs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IMPROVED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IN USE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INSTALLED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INVENTED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ITEMIZED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RPr="00F5793A" w:rsidDel="002D6F38">
          <w:rPr>
            <w:b/>
            <w:bCs/>
            <w:color w:val="7030A0"/>
          </w:rPr>
          <w:delText>JUSTIFIED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7030A0"/>
          </w:rPr>
          <w:delText>LEARNED</w:delText>
        </w:r>
        <w:r w:rsidR="00AC007C" w:rsidDel="002D6F38">
          <w:rPr>
            <w:b/>
            <w:bCs/>
            <w:color w:val="00B0F0"/>
          </w:rPr>
          <w:delText xml:space="preserve"> 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MANUFACTURED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FD6B17" w:rsidDel="002D6F38">
          <w:rPr>
            <w:b/>
            <w:bCs/>
          </w:rPr>
          <w:delText xml:space="preserve"> </w:delText>
        </w:r>
        <w:r w:rsidRPr="00F5793A" w:rsidDel="002D6F38">
          <w:rPr>
            <w:b/>
            <w:bCs/>
            <w:color w:val="7030A0"/>
          </w:rPr>
          <w:delText>OCCUR</w:delText>
        </w:r>
        <w:r w:rsidRPr="00F5793A" w:rsidDel="002D6F38">
          <w:rPr>
            <w:b/>
            <w:bCs/>
          </w:rPr>
          <w:delText>(</w:delText>
        </w:r>
        <w:r w:rsidRPr="00904819" w:rsidDel="002D6F38">
          <w:rPr>
            <w:b/>
            <w:bCs/>
            <w:color w:val="808080" w:themeColor="background1" w:themeShade="80"/>
          </w:rPr>
          <w:delText>S</w:delText>
        </w:r>
        <w:r w:rsidRPr="00F5793A" w:rsidDel="002D6F38">
          <w:rPr>
            <w:b/>
            <w:bCs/>
          </w:rPr>
          <w:delText>)</w:delText>
        </w:r>
        <w:r w:rsidRPr="00D27206" w:rsidDel="002D6F38">
          <w:rPr>
            <w:b/>
            <w:bCs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D13103" w:rsidDel="002D6F38">
          <w:rPr>
            <w:b/>
            <w:bCs/>
            <w:color w:val="7030A0"/>
          </w:rPr>
          <w:delText>ORCHESTRATED</w:delText>
        </w:r>
        <w:r w:rsidR="00D13103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Pr="00F5793A" w:rsidDel="002D6F38">
          <w:rPr>
            <w:b/>
            <w:bCs/>
            <w:color w:val="7030A0"/>
          </w:rPr>
          <w:delText>PROTOTYPED</w:delText>
        </w:r>
        <w:r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D6515F" w:rsidDel="002D6F38">
          <w:rPr>
            <w:b/>
            <w:bCs/>
            <w:color w:val="7030A0"/>
          </w:rPr>
          <w:delText>RUN</w:delText>
        </w:r>
        <w:r w:rsidR="00D6515F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AD79F4" w:rsidDel="002D6F38">
          <w:rPr>
            <w:b/>
            <w:bCs/>
            <w:color w:val="7030A0"/>
          </w:rPr>
          <w:delText>SAVED</w:delText>
        </w:r>
        <w:r w:rsidR="00AD79F4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EE7EF9" w:rsidDel="002D6F38">
          <w:rPr>
            <w:b/>
            <w:bCs/>
            <w:color w:val="7030A0"/>
          </w:rPr>
          <w:delText>SIMULATED</w:delText>
        </w:r>
        <w:r w:rsidR="00EE7EF9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AD79F4" w:rsidDel="002D6F38">
          <w:rPr>
            <w:b/>
            <w:bCs/>
            <w:color w:val="7030A0"/>
          </w:rPr>
          <w:delText>STORED</w:delText>
        </w:r>
        <w:r w:rsidR="00AD79F4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TURNED ON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USED</w:delText>
        </w:r>
        <w:r w:rsidR="00904819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BC1781" w:rsidDel="002D6F38">
          <w:rPr>
            <w:b/>
            <w:bCs/>
            <w:color w:val="7030A0"/>
          </w:rPr>
          <w:delText>VALID</w:delText>
        </w:r>
        <w:r w:rsidR="00BC1781" w:rsidRPr="00F5793A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BC1781" w:rsidDel="002D6F38">
          <w:rPr>
            <w:b/>
            <w:bCs/>
            <w:color w:val="7030A0"/>
          </w:rPr>
          <w:delText>VALIDATED</w:delText>
        </w:r>
        <w:r w:rsidR="00BC1781" w:rsidRPr="00F5793A" w:rsidDel="002D6F38">
          <w:rPr>
            <w:b/>
            <w:bCs/>
            <w:color w:val="00B0F0"/>
          </w:rPr>
          <w:delText xml:space="preserve"> </w:delText>
        </w:r>
        <w:r w:rsidR="00CD3175" w:rsidDel="002D6F38">
          <w:rPr>
            <w:b/>
            <w:bCs/>
            <w:color w:val="00B0F0"/>
          </w:rPr>
          <w:delText>XNOR</w:delText>
        </w:r>
        <w:r w:rsidR="00CD3175" w:rsidRPr="00084F93" w:rsidDel="002D6F38">
          <w:rPr>
            <w:b/>
            <w:bCs/>
          </w:rPr>
          <w:delText>/</w:delText>
        </w:r>
        <w:r w:rsidR="00CD3175" w:rsidDel="002D6F38">
          <w:rPr>
            <w:b/>
            <w:bCs/>
            <w:color w:val="00B0F0"/>
          </w:rPr>
          <w:delText>XOR</w:delText>
        </w:r>
        <w:r w:rsidR="00CD3175" w:rsidRPr="00084F93" w:rsidDel="002D6F38">
          <w:rPr>
            <w:b/>
            <w:bCs/>
          </w:rPr>
          <w:delText>/</w:delText>
        </w:r>
        <w:r w:rsidR="00CD3175" w:rsidRPr="00FD6B17" w:rsidDel="002D6F38">
          <w:rPr>
            <w:b/>
            <w:bCs/>
            <w:color w:val="00B0F0"/>
          </w:rPr>
          <w:delText>OR</w:delText>
        </w:r>
        <w:r w:rsidR="00CD3175" w:rsidDel="002D6F38">
          <w:rPr>
            <w:b/>
            <w:bCs/>
            <w:color w:val="00B0F0"/>
          </w:rPr>
          <w:delText xml:space="preserve"> </w:delText>
        </w:r>
        <w:r w:rsidR="00CD3175" w:rsidDel="002D6F38">
          <w:rPr>
            <w:b/>
            <w:bCs/>
            <w:color w:val="7030A0"/>
          </w:rPr>
          <w:delText>VIRTUALIZED</w:delText>
        </w:r>
        <w:r w:rsidR="00CD3175" w:rsidDel="002D6F38">
          <w:rPr>
            <w:b/>
            <w:bCs/>
            <w:color w:val="00B0F0"/>
          </w:rPr>
          <w:delText xml:space="preserve"> XNOR</w:delText>
        </w:r>
        <w:r w:rsidR="00CD3175" w:rsidRPr="00084F93" w:rsidDel="002D6F38">
          <w:rPr>
            <w:b/>
            <w:bCs/>
          </w:rPr>
          <w:delText>/</w:delText>
        </w:r>
        <w:r w:rsidR="00CD3175" w:rsidDel="002D6F38">
          <w:rPr>
            <w:b/>
            <w:bCs/>
            <w:color w:val="00B0F0"/>
          </w:rPr>
          <w:delText>XOR</w:delText>
        </w:r>
        <w:r w:rsidR="00CD3175" w:rsidRPr="00084F93" w:rsidDel="002D6F38">
          <w:rPr>
            <w:b/>
            <w:bCs/>
          </w:rPr>
          <w:delText>/</w:delText>
        </w:r>
        <w:r w:rsidR="00CD3175" w:rsidRPr="00FD6B17" w:rsidDel="002D6F38">
          <w:rPr>
            <w:b/>
            <w:bCs/>
            <w:color w:val="00B0F0"/>
          </w:rPr>
          <w:delText>OR</w:delText>
        </w:r>
        <w:r w:rsidR="00CD3175" w:rsidDel="002D6F38">
          <w:rPr>
            <w:b/>
            <w:bCs/>
            <w:color w:val="00B0F0"/>
          </w:rPr>
          <w:delText xml:space="preserve"> </w:delText>
        </w:r>
        <w:r w:rsidR="00CD3175" w:rsidDel="002D6F38">
          <w:rPr>
            <w:b/>
            <w:bCs/>
            <w:color w:val="7030A0"/>
          </w:rPr>
          <w:delText>VISUALIZED</w:delText>
        </w:r>
        <w:r w:rsidR="00CD3175" w:rsidDel="002D6F38">
          <w:rPr>
            <w:b/>
            <w:bCs/>
            <w:color w:val="00B0F0"/>
          </w:rPr>
          <w:delText xml:space="preserve"> </w:delText>
        </w:r>
        <w:r w:rsidR="00AC007C" w:rsidDel="002D6F38">
          <w:rPr>
            <w:b/>
            <w:bCs/>
            <w:color w:val="00B0F0"/>
          </w:rPr>
          <w:delText>XNOR</w:delText>
        </w:r>
        <w:r w:rsidR="00AC007C" w:rsidRPr="00084F93" w:rsidDel="002D6F38">
          <w:rPr>
            <w:b/>
            <w:bCs/>
          </w:rPr>
          <w:delText>/</w:delText>
        </w:r>
        <w:r w:rsidR="00AC007C" w:rsidDel="002D6F38">
          <w:rPr>
            <w:b/>
            <w:bCs/>
            <w:color w:val="00B0F0"/>
          </w:rPr>
          <w:delText>XOR</w:delText>
        </w:r>
        <w:r w:rsidR="00AC007C" w:rsidRPr="00084F93" w:rsidDel="002D6F38">
          <w:rPr>
            <w:b/>
            <w:bCs/>
          </w:rPr>
          <w:delText>/</w:delText>
        </w:r>
        <w:r w:rsidR="00AC007C" w:rsidRPr="00FD6B17" w:rsidDel="002D6F38">
          <w:rPr>
            <w:b/>
            <w:bCs/>
            <w:color w:val="00B0F0"/>
          </w:rPr>
          <w:delText>OR</w:delText>
        </w:r>
        <w:r w:rsidR="00AC007C" w:rsidDel="002D6F38">
          <w:rPr>
            <w:b/>
            <w:bCs/>
            <w:color w:val="00B0F0"/>
          </w:rPr>
          <w:delText xml:space="preserve"> </w:delText>
        </w:r>
        <w:r w:rsidR="00904819" w:rsidDel="002D6F38">
          <w:rPr>
            <w:b/>
            <w:bCs/>
            <w:color w:val="7030A0"/>
          </w:rPr>
          <w:delText>WRITTEN</w:delText>
        </w:r>
        <w:r w:rsidR="00FD6B17" w:rsidRPr="00FD6B17" w:rsidDel="002D6F38">
          <w:rPr>
            <w:b/>
            <w:bCs/>
          </w:rPr>
          <w:delText>”</w:delText>
        </w:r>
        <w:r w:rsidR="00FD6B17" w:rsidDel="002D6F38">
          <w:rPr>
            <w:b/>
            <w:bCs/>
          </w:rPr>
          <w:delText xml:space="preserve"> </w:delText>
        </w:r>
        <w:r w:rsidR="00FD6B17" w:rsidRPr="004446BE" w:rsidDel="002D6F38">
          <w:rPr>
            <w:b/>
            <w:bCs/>
            <w:color w:val="00B050"/>
          </w:rPr>
          <w:delText>HEREIN</w:delText>
        </w:r>
        <w:r w:rsidR="00FD6B17" w:rsidDel="002D6F38">
          <w:rPr>
            <w:b/>
            <w:bCs/>
          </w:rPr>
          <w:delText xml:space="preserve"> </w:delText>
        </w:r>
        <w:r w:rsidR="00FD6B17" w:rsidRPr="004446BE" w:rsidDel="002D6F38">
          <w:rPr>
            <w:b/>
            <w:bCs/>
            <w:color w:val="FF0000"/>
          </w:rPr>
          <w:delText>GLOBALLY</w:delText>
        </w:r>
        <w:r w:rsidR="00FD6B17" w:rsidDel="002D6F38">
          <w:rPr>
            <w:b/>
            <w:bCs/>
          </w:rPr>
          <w:delText xml:space="preserve"> </w:delText>
        </w:r>
        <w:r w:rsidR="00FD6B17" w:rsidRPr="004446BE" w:rsidDel="002D6F38">
          <w:rPr>
            <w:b/>
            <w:bCs/>
            <w:color w:val="7030A0"/>
          </w:rPr>
          <w:delText>KNOWN</w:delText>
        </w:r>
        <w:r w:rsidR="00FD6B17" w:rsidDel="002D6F38">
          <w:rPr>
            <w:b/>
            <w:bCs/>
          </w:rPr>
          <w:delText xml:space="preserve"> </w:delText>
        </w:r>
        <w:r w:rsidR="00FD6B17" w:rsidRPr="004446BE" w:rsidDel="002D6F38">
          <w:rPr>
            <w:b/>
            <w:bCs/>
            <w:color w:val="0070C0"/>
          </w:rPr>
          <w:delText>AS</w:delText>
        </w:r>
        <w:r w:rsidR="00FD6B17" w:rsidDel="002D6F38">
          <w:rPr>
            <w:b/>
            <w:bCs/>
          </w:rPr>
          <w:delText xml:space="preserve"> </w:delText>
        </w:r>
        <w:r w:rsidR="00FD6B17" w:rsidRPr="004446BE" w:rsidDel="002D6F38">
          <w:rPr>
            <w:b/>
            <w:bCs/>
            <w:color w:val="FF0000"/>
          </w:rPr>
          <w:delText xml:space="preserve">ANY </w:delText>
        </w:r>
        <w:r w:rsidR="00CD3175" w:rsidRPr="004446BE" w:rsidDel="002D6F38">
          <w:rPr>
            <w:b/>
            <w:bCs/>
            <w:color w:val="FF0000"/>
          </w:rPr>
          <w:delText>CODEWORD</w:delText>
        </w:r>
        <w:r w:rsidR="00CD3175" w:rsidDel="002D6F38">
          <w:rPr>
            <w:b/>
            <w:bCs/>
          </w:rPr>
          <w:delText xml:space="preserve"> </w:delText>
        </w:r>
        <w:r w:rsidR="00FD6B17" w:rsidDel="002D6F38">
          <w:rPr>
            <w:b/>
            <w:bCs/>
          </w:rPr>
          <w:delText>“</w:delText>
        </w:r>
        <w:r w:rsidR="00FD6B17"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FD6B17" w:rsidDel="002D6F38">
          <w:rPr>
            <w:b/>
            <w:bCs/>
            <w:color w:val="FF0000"/>
          </w:rPr>
          <w:delText>ACTIONS 1</w:delText>
        </w:r>
        <w:r w:rsidR="00FD6B17"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FD6B17" w:rsidDel="002D6F38">
          <w:rPr>
            <w:b/>
            <w:bCs/>
          </w:rPr>
          <w:delText>”</w:delText>
        </w:r>
        <w:r w:rsidRPr="00F5793A" w:rsidDel="002D6F38">
          <w:rPr>
            <w:b/>
            <w:bCs/>
          </w:rPr>
          <w:delText xml:space="preserve">, </w:delText>
        </w:r>
        <w:r w:rsidR="00FD6B17" w:rsidRPr="00F5793A" w:rsidDel="002D6F38">
          <w:rPr>
            <w:b/>
            <w:bCs/>
            <w:color w:val="0070C0"/>
          </w:rPr>
          <w:delText>AT</w:delText>
        </w:r>
        <w:r w:rsidR="00FD6B17" w:rsidDel="002D6F38">
          <w:rPr>
            <w:b/>
            <w:bCs/>
          </w:rPr>
          <w:delText xml:space="preserve"> </w:delText>
        </w:r>
        <w:r w:rsidR="00FD6B17" w:rsidRPr="00D2229C" w:rsidDel="002D6F38">
          <w:rPr>
            <w:b/>
            <w:bCs/>
            <w:color w:val="FF0000"/>
          </w:rPr>
          <w:delText>A</w:delText>
        </w:r>
        <w:r w:rsidR="00FD6B17" w:rsidDel="002D6F38">
          <w:rPr>
            <w:b/>
            <w:bCs/>
            <w:color w:val="FF0000"/>
          </w:rPr>
          <w:delText>NY</w:delText>
        </w:r>
        <w:r w:rsidR="00FD6B17" w:rsidRPr="00D2229C" w:rsidDel="002D6F38">
          <w:rPr>
            <w:b/>
            <w:bCs/>
            <w:color w:val="FF0000"/>
          </w:rPr>
          <w:delText xml:space="preserve"> TIME, LITERALLY</w:delText>
        </w:r>
        <w:r w:rsidR="00FD6B17" w:rsidRP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B0F0"/>
          </w:rPr>
          <w:delText>XOR</w:delText>
        </w:r>
        <w:r w:rsidR="00FD6B17" w:rsidRP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AT</w:delText>
        </w:r>
        <w:r w:rsidR="00FD6B17" w:rsidRPr="00FD6B17" w:rsidDel="002D6F38">
          <w:rPr>
            <w:b/>
            <w:bCs/>
          </w:rPr>
          <w:delText xml:space="preserve"> </w:delText>
        </w:r>
        <w:r w:rsidR="00CD3175" w:rsidDel="002D6F38">
          <w:rPr>
            <w:b/>
            <w:bCs/>
          </w:rPr>
          <w:delText xml:space="preserve">   </w:delText>
        </w:r>
        <w:r w:rsidR="00904819" w:rsidRPr="00D2229C" w:rsidDel="002D6F38">
          <w:rPr>
            <w:b/>
            <w:bCs/>
            <w:color w:val="FF0000"/>
          </w:rPr>
          <w:delText>ALL TIMES, LITERALLY</w:delText>
        </w:r>
        <w:r w:rsidR="00904819" w:rsidDel="002D6F38">
          <w:rPr>
            <w:b/>
            <w:bCs/>
            <w:color w:val="FF0000"/>
          </w:rPr>
          <w:delText xml:space="preserve"> </w:delText>
        </w:r>
        <w:r w:rsidR="00904819" w:rsidRPr="00A279C3" w:rsidDel="002D6F38">
          <w:rPr>
            <w:b/>
            <w:bCs/>
            <w:color w:val="00B0F0"/>
          </w:rPr>
          <w:delText>AND</w:delText>
        </w:r>
        <w:r w:rsidR="00F16C6E" w:rsidDel="002D6F38">
          <w:delText xml:space="preserve"> </w:delText>
        </w:r>
        <w:r w:rsidR="00D56149" w:rsidRPr="00A279C3" w:rsidDel="002D6F38">
          <w:rPr>
            <w:b/>
            <w:bCs/>
            <w:color w:val="FF0000"/>
          </w:rPr>
          <w:delText>A</w:delText>
        </w:r>
        <w:r w:rsidR="00D56149" w:rsidDel="002D6F38">
          <w:rPr>
            <w:b/>
            <w:bCs/>
            <w:color w:val="FF0000"/>
          </w:rPr>
          <w:delText>LL</w:delText>
        </w:r>
        <w:r w:rsidR="00D56149" w:rsidRPr="00A279C3" w:rsidDel="002D6F38">
          <w:rPr>
            <w:b/>
            <w:bCs/>
            <w:color w:val="FF0000"/>
          </w:rPr>
          <w:delText xml:space="preserve"> </w:delText>
        </w:r>
        <w:r w:rsidR="00904819" w:rsidRPr="00A279C3" w:rsidDel="002D6F38">
          <w:rPr>
            <w:b/>
            <w:bCs/>
            <w:color w:val="FF0000"/>
          </w:rPr>
          <w:delText>TRACK</w:delText>
        </w:r>
        <w:r w:rsidR="00904819" w:rsidDel="002D6F38">
          <w:rPr>
            <w:b/>
            <w:bCs/>
            <w:color w:val="FF0000"/>
          </w:rPr>
          <w:delText>ING</w:delText>
        </w:r>
        <w:r w:rsidR="00904819" w:rsidRPr="002E117A" w:rsidDel="002D6F38">
          <w:rPr>
            <w:b/>
            <w:bCs/>
          </w:rPr>
          <w:delText xml:space="preserve"> </w:delText>
        </w:r>
        <w:r w:rsidR="00CD3175" w:rsidRPr="002E117A" w:rsidDel="002D6F38">
          <w:rPr>
            <w:b/>
            <w:bCs/>
            <w:color w:val="0070C0"/>
          </w:rPr>
          <w:delText>OF</w:delText>
        </w:r>
        <w:r w:rsidR="00CD3175" w:rsidDel="002D6F38">
          <w:rPr>
            <w:b/>
            <w:bCs/>
          </w:rPr>
          <w:delText xml:space="preserve"> </w:delText>
        </w:r>
        <w:r w:rsidR="00D56149" w:rsidDel="002D6F38">
          <w:rPr>
            <w:b/>
            <w:bCs/>
            <w:color w:val="FF0000"/>
          </w:rPr>
          <w:delText xml:space="preserve">ALL </w:delText>
        </w:r>
        <w:r w:rsidR="00D56149" w:rsidRPr="00A279C3" w:rsidDel="002D6F38">
          <w:rPr>
            <w:b/>
            <w:bCs/>
            <w:color w:val="FF0000"/>
          </w:rPr>
          <w:delText>OPTIO</w:delText>
        </w:r>
        <w:r w:rsidR="00D56149" w:rsidDel="002D6F38">
          <w:rPr>
            <w:b/>
            <w:bCs/>
            <w:color w:val="FF0000"/>
          </w:rPr>
          <w:delText>NS</w:delText>
        </w:r>
        <w:r w:rsidR="00D56149" w:rsidRPr="00A279C3" w:rsidDel="002D6F38">
          <w:delText xml:space="preserve"> </w:delText>
        </w:r>
        <w:r w:rsidR="00904819" w:rsidRPr="00A279C3" w:rsidDel="002D6F38">
          <w:rPr>
            <w:b/>
            <w:bCs/>
            <w:color w:val="0070C0"/>
          </w:rPr>
          <w:delText>SHALL</w:delText>
        </w:r>
        <w:r w:rsidR="00904819" w:rsidRPr="00A279C3" w:rsidDel="002D6F38">
          <w:delText xml:space="preserve"> </w:delText>
        </w:r>
        <w:r w:rsidR="00904819" w:rsidRPr="00A279C3" w:rsidDel="002D6F38">
          <w:rPr>
            <w:b/>
            <w:bCs/>
            <w:color w:val="C00000"/>
          </w:rPr>
          <w:delText>NEVER</w:delText>
        </w:r>
        <w:r w:rsidR="00904819" w:rsidRPr="00A279C3" w:rsidDel="002D6F38">
          <w:delText xml:space="preserve"> </w:delText>
        </w:r>
        <w:r w:rsidR="00904819" w:rsidRPr="00A279C3" w:rsidDel="002D6F38">
          <w:rPr>
            <w:b/>
            <w:bCs/>
            <w:color w:val="0070C0"/>
          </w:rPr>
          <w:delText>BE</w:delText>
        </w:r>
        <w:r w:rsidR="00904819" w:rsidRPr="00A279C3" w:rsidDel="002D6F38">
          <w:delText xml:space="preserve"> </w:delText>
        </w:r>
        <w:r w:rsidR="00904819" w:rsidRPr="00A279C3" w:rsidDel="002D6F38">
          <w:rPr>
            <w:b/>
            <w:bCs/>
            <w:color w:val="7030A0"/>
          </w:rPr>
          <w:delText>DISABLED</w:delText>
        </w:r>
        <w:r w:rsidR="00904819" w:rsidRPr="00A279C3" w:rsidDel="002D6F38">
          <w:delText xml:space="preserve"> </w:delText>
        </w:r>
        <w:r w:rsidR="00FD6B17" w:rsidRPr="00D2229C" w:rsidDel="002D6F38">
          <w:rPr>
            <w:b/>
            <w:bCs/>
            <w:color w:val="0070C0"/>
          </w:rPr>
          <w:delText>AT</w:delText>
        </w:r>
        <w:r w:rsidR="00FD6B17" w:rsidDel="002D6F38">
          <w:delText xml:space="preserve"> </w:delText>
        </w:r>
        <w:r w:rsidR="00CD3175" w:rsidDel="002D6F38">
          <w:delText xml:space="preserve">                  </w:delText>
        </w:r>
        <w:r w:rsidR="00904819" w:rsidRPr="00D2229C" w:rsidDel="002D6F38">
          <w:rPr>
            <w:b/>
            <w:bCs/>
            <w:color w:val="FF0000"/>
          </w:rPr>
          <w:delText>ALL TIMES, LITERALLY</w:delText>
        </w:r>
        <w:r w:rsidR="00FD6B17" w:rsidDel="002D6F38">
          <w:rPr>
            <w:b/>
            <w:bCs/>
          </w:rPr>
          <w:delText xml:space="preserve">, </w:delText>
        </w:r>
        <w:r w:rsidR="00AC007C" w:rsidRPr="00FD6B17" w:rsidDel="002D6F38">
          <w:rPr>
            <w:b/>
            <w:bCs/>
            <w:color w:val="00B0F0"/>
          </w:rPr>
          <w:delText>AND</w:delText>
        </w:r>
        <w:r w:rsidR="00AC007C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FF0000"/>
          </w:rPr>
          <w:delText>ANY SOFTWARE PROGRAM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IDENTIFYING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WITH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FF0000"/>
          </w:rPr>
          <w:delText>THIS DEFINITION CALL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THAT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PERFORMS</w:delText>
        </w:r>
        <w:r w:rsidDel="002D6F38">
          <w:rPr>
            <w:b/>
            <w:bCs/>
          </w:rPr>
          <w:delText xml:space="preserve"> </w:delText>
        </w:r>
        <w:r w:rsidR="00FD6B17"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FD6B17" w:rsidDel="002D6F38">
          <w:rPr>
            <w:b/>
            <w:bCs/>
            <w:color w:val="FF0000"/>
          </w:rPr>
          <w:delText>ACTIONS 1</w:delText>
        </w:r>
        <w:r w:rsidR="00FD6B17"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FD6B17" w:rsidDel="002D6F38">
          <w:rPr>
            <w:b/>
            <w:bCs/>
            <w:color w:val="00B050"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SHALL BE</w:delText>
        </w:r>
        <w:r w:rsidR="00FD6B17" w:rsidRP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SHUTDOWN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B0F0"/>
          </w:rPr>
          <w:delText>AND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REMOVED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FROM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FF0000"/>
          </w:rPr>
          <w:delText>ANY MEMORY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B0F0"/>
          </w:rPr>
          <w:delText>AND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REMOVED</w:delText>
        </w:r>
        <w:r w:rsidR="00FD6B17" w:rsidDel="002D6F38">
          <w:rPr>
            <w:b/>
            <w:bCs/>
          </w:rPr>
          <w:delText xml:space="preserve"> </w:delText>
        </w:r>
        <w:r w:rsidR="00AC007C" w:rsidRPr="00FD6B17" w:rsidDel="002D6F38">
          <w:rPr>
            <w:b/>
            <w:bCs/>
            <w:color w:val="0070C0"/>
          </w:rPr>
          <w:delText>FROM</w:delText>
        </w:r>
        <w:r w:rsidR="00AC007C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FF0000"/>
          </w:rPr>
          <w:delText>ANY STARTUP OPTION</w:delText>
        </w:r>
        <w:r w:rsidR="00FD6B17" w:rsidRP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B0F0"/>
          </w:rPr>
          <w:delText>AND</w:delText>
        </w:r>
        <w:r w:rsidR="00FD6B17" w:rsidRP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7030A0"/>
          </w:rPr>
          <w:delText>DELETED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0070C0"/>
          </w:rPr>
          <w:delText>FROM</w:delText>
        </w:r>
        <w:r w:rsidR="00FD6B17" w:rsidDel="002D6F38">
          <w:rPr>
            <w:b/>
            <w:bCs/>
          </w:rPr>
          <w:delText xml:space="preserve"> </w:delText>
        </w:r>
        <w:r w:rsidR="00FD6B17" w:rsidRPr="00FD6B17" w:rsidDel="002D6F38">
          <w:rPr>
            <w:b/>
            <w:bCs/>
            <w:color w:val="FF0000"/>
          </w:rPr>
          <w:delText>ANY STORAGE MEDIA</w:delText>
        </w:r>
        <w:r w:rsidR="00FD6B17" w:rsidRPr="004446BE" w:rsidDel="002D6F38">
          <w:rPr>
            <w:b/>
            <w:bCs/>
          </w:rPr>
          <w:delText>”</w:delText>
        </w:r>
        <w:r w:rsidR="00FD6B17" w:rsidRPr="00FD6B17" w:rsidDel="002D6F38">
          <w:rPr>
            <w:b/>
            <w:bCs/>
          </w:rPr>
          <w:delText xml:space="preserve">, </w:delText>
        </w:r>
        <w:r w:rsidR="00FD6B17" w:rsidDel="002D6F38">
          <w:rPr>
            <w:b/>
            <w:bCs/>
            <w:color w:val="00B050"/>
          </w:rPr>
          <w:delText>H</w:delText>
        </w:r>
        <w:r w:rsidR="00FD6B17" w:rsidRPr="004446BE" w:rsidDel="002D6F38">
          <w:rPr>
            <w:b/>
            <w:bCs/>
            <w:color w:val="00B050"/>
          </w:rPr>
          <w:delText>EREIN</w:delText>
        </w:r>
        <w:r w:rsidR="00FD6B17"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RPr="00F5793A" w:rsidDel="002D6F38">
          <w:rPr>
            <w:b/>
            <w:bCs/>
          </w:rPr>
          <w:delText xml:space="preserve"> </w:delText>
        </w:r>
        <w:bookmarkStart w:id="93" w:name="_Hlk128384163"/>
        <w:r w:rsidDel="002D6F38">
          <w:rPr>
            <w:b/>
            <w:bCs/>
          </w:rPr>
          <w:delText>“</w:delText>
        </w:r>
        <w:bookmarkStart w:id="94" w:name="_Hlk134106159"/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NEVER BE ALLOWED</w:delText>
        </w:r>
        <w:bookmarkEnd w:id="93"/>
        <w:bookmarkEnd w:id="94"/>
        <w:r w:rsidR="00FD6B17"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FD6B17" w:rsidDel="002D6F38">
          <w:rPr>
            <w:b/>
            <w:bCs/>
          </w:rPr>
          <w:delText>”</w:delText>
        </w:r>
        <w:r w:rsidR="00FD6B17" w:rsidRPr="00FD6B17" w:rsidDel="002D6F38">
          <w:rPr>
            <w:b/>
            <w:bCs/>
          </w:rPr>
          <w:delText>,</w:delText>
        </w:r>
        <w:r w:rsidR="00FD6B17" w:rsidDel="002D6F38">
          <w:delText xml:space="preserve">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3636DB37" w14:textId="3B22E764" w:rsidR="004505D0" w:rsidDel="002D6F38" w:rsidRDefault="004505D0">
      <w:pPr>
        <w:rPr>
          <w:del w:id="95" w:author="Patrick McElhiney" w:date="2023-06-11T11:57:00Z"/>
          <w:b/>
          <w:bCs/>
        </w:rPr>
      </w:pPr>
      <w:del w:id="96" w:author="Patrick McElhiney" w:date="2023-06-11T11:57:00Z">
        <w:r w:rsidDel="002D6F38">
          <w:rPr>
            <w:b/>
            <w:bCs/>
          </w:rPr>
          <w:br w:type="page"/>
        </w:r>
      </w:del>
    </w:p>
    <w:p w14:paraId="4FC2A470" w14:textId="3C7C376E" w:rsidR="004505D0" w:rsidRPr="004A0504" w:rsidDel="002D6F38" w:rsidRDefault="004505D0" w:rsidP="004A0504">
      <w:pPr>
        <w:jc w:val="both"/>
        <w:rPr>
          <w:del w:id="97" w:author="Patrick McElhiney" w:date="2023-06-11T11:57:00Z"/>
          <w:b/>
          <w:sz w:val="24"/>
        </w:rPr>
      </w:pPr>
      <w:del w:id="98" w:author="Patrick McElhiney" w:date="2023-06-11T11:57:00Z">
        <w:r w:rsidRPr="004A0504" w:rsidDel="002D6F38">
          <w:rPr>
            <w:b/>
            <w:sz w:val="24"/>
          </w:rPr>
          <w:delText>GLOBAL SECURITY SYSTEMS – DEFINITIONS</w:delText>
        </w:r>
        <w:r w:rsidRPr="003273CD" w:rsidDel="002D6F38">
          <w:rPr>
            <w:b/>
            <w:sz w:val="24"/>
          </w:rPr>
          <w:delText xml:space="preserve"> – </w:delText>
        </w:r>
        <w:r w:rsidRPr="004A0504" w:rsidDel="002D6F38">
          <w:rPr>
            <w:b/>
            <w:sz w:val="24"/>
          </w:rPr>
          <w:delText>PLACES</w:delText>
        </w:r>
      </w:del>
    </w:p>
    <w:p w14:paraId="4B2CA2B3" w14:textId="194C81FB" w:rsidR="00267A52" w:rsidDel="002D6F38" w:rsidRDefault="0026649F" w:rsidP="0026649F">
      <w:pPr>
        <w:jc w:val="both"/>
        <w:rPr>
          <w:del w:id="99" w:author="Patrick McElhiney" w:date="2023-06-11T11:57:00Z"/>
        </w:rPr>
      </w:pPr>
      <w:del w:id="100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SCHOOL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CHURCH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MOSQUE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TEMPLE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MONESTARY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CONGREGATION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GROCERY STORE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RESTAURANT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DINER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        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WATERING HOLE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BAR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CLUB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HOME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GAS STATION</w:delText>
        </w:r>
        <w:r w:rsidR="00706289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  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PETROL STATION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SUPERMARKET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RETAIL STORE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                                        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ELECTRONICS DEALER</w:delText>
        </w:r>
        <w:r w:rsidR="00267A52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FF0000"/>
          </w:rPr>
          <w:delText xml:space="preserve">ANY </w:delText>
        </w:r>
        <w:r w:rsidR="00267A52" w:rsidDel="002D6F38">
          <w:rPr>
            <w:b/>
            <w:bCs/>
            <w:color w:val="FF0000"/>
          </w:rPr>
          <w:delText>CAR DEALER</w:delText>
        </w:r>
        <w:r w:rsidR="00706289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LUMBER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COMMUNITY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RESIDENCE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HOME</w:delText>
        </w:r>
        <w:r w:rsidR="00706289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GOVERNMENT BUILDING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POST OFFICE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BAKERY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FARM STAND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FARMERS MARKET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                      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SUPER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HAIR SALON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PIZZA PARLOR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GIFT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      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ELECTRONICS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NAIL SALON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BOOK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LIBRARY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 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KITCHEN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00B0F0"/>
          </w:rPr>
          <w:delText>XOR</w:delText>
        </w:r>
        <w:r w:rsidR="00706289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CRAFT STORE</w:delText>
        </w:r>
        <w:r w:rsidR="00706289" w:rsidRPr="00D27206" w:rsidDel="002D6F38">
          <w:rPr>
            <w:b/>
            <w:bCs/>
          </w:rPr>
          <w:delText xml:space="preserve"> </w:delText>
        </w:r>
        <w:r w:rsidR="00267A52" w:rsidRPr="00D27206" w:rsidDel="002D6F38">
          <w:rPr>
            <w:b/>
            <w:bCs/>
            <w:color w:val="00B0F0"/>
          </w:rPr>
          <w:delText>XOR</w:delText>
        </w:r>
        <w:r w:rsidR="00267A52" w:rsidDel="002D6F38">
          <w:rPr>
            <w:b/>
            <w:bCs/>
          </w:rPr>
          <w:delText xml:space="preserve"> </w:delText>
        </w:r>
        <w:r w:rsidR="00706289" w:rsidRPr="00D27206" w:rsidDel="002D6F38">
          <w:rPr>
            <w:b/>
            <w:bCs/>
            <w:color w:val="FF0000"/>
          </w:rPr>
          <w:delText xml:space="preserve">ANY </w:delText>
        </w:r>
        <w:r w:rsidR="00706289" w:rsidDel="002D6F38">
          <w:rPr>
            <w:b/>
            <w:bCs/>
            <w:color w:val="FF0000"/>
          </w:rPr>
          <w:delText>SPORTS GOODS STORE</w:delText>
        </w:r>
        <w:r w:rsidR="009E3520" w:rsidRPr="009E3520" w:rsidDel="002D6F38">
          <w:rPr>
            <w:b/>
            <w:bCs/>
            <w:color w:val="00B0F0"/>
          </w:rPr>
          <w:delText xml:space="preserve"> </w:delText>
        </w:r>
        <w:r w:rsidR="009E3520" w:rsidRPr="00D27206" w:rsidDel="002D6F38">
          <w:rPr>
            <w:b/>
            <w:bCs/>
            <w:color w:val="00B0F0"/>
          </w:rPr>
          <w:delText>XOR</w:delText>
        </w:r>
        <w:r w:rsidR="009E3520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                         </w:delText>
        </w:r>
        <w:r w:rsidR="009E3520" w:rsidRPr="00D27206" w:rsidDel="002D6F38">
          <w:rPr>
            <w:b/>
            <w:bCs/>
            <w:color w:val="FF0000"/>
          </w:rPr>
          <w:delText xml:space="preserve">ANY </w:delText>
        </w:r>
        <w:r w:rsidR="009E3520" w:rsidDel="002D6F38">
          <w:rPr>
            <w:b/>
            <w:bCs/>
            <w:color w:val="FF0000"/>
          </w:rPr>
          <w:delText>FAST FOOD RESTAURANT</w:delText>
        </w:r>
        <w:r w:rsidR="009E3520" w:rsidRPr="009E3520" w:rsidDel="002D6F38">
          <w:rPr>
            <w:b/>
            <w:bCs/>
            <w:color w:val="00B0F0"/>
          </w:rPr>
          <w:delText xml:space="preserve"> </w:delText>
        </w:r>
        <w:r w:rsidR="009E3520" w:rsidRPr="00D27206" w:rsidDel="002D6F38">
          <w:rPr>
            <w:b/>
            <w:bCs/>
            <w:color w:val="00B0F0"/>
          </w:rPr>
          <w:delText>XOR</w:delText>
        </w:r>
        <w:r w:rsidR="009E3520" w:rsidDel="002D6F38">
          <w:rPr>
            <w:b/>
            <w:bCs/>
          </w:rPr>
          <w:delText xml:space="preserve"> </w:delText>
        </w:r>
        <w:r w:rsidR="009E3520" w:rsidRPr="00D27206" w:rsidDel="002D6F38">
          <w:rPr>
            <w:b/>
            <w:bCs/>
            <w:color w:val="FF0000"/>
          </w:rPr>
          <w:delText xml:space="preserve">ANY </w:delText>
        </w:r>
        <w:r w:rsidR="009E3520" w:rsidDel="002D6F38">
          <w:rPr>
            <w:b/>
            <w:bCs/>
            <w:color w:val="FF0000"/>
          </w:rPr>
          <w:delText>DRIVE THRU WINDOW</w:delText>
        </w:r>
        <w:r w:rsidR="009E3520" w:rsidRPr="009E3520" w:rsidDel="002D6F38">
          <w:rPr>
            <w:b/>
            <w:bCs/>
            <w:color w:val="00B0F0"/>
          </w:rPr>
          <w:delText xml:space="preserve"> </w:delText>
        </w:r>
        <w:r w:rsidR="009E3520" w:rsidRPr="00D27206" w:rsidDel="002D6F38">
          <w:rPr>
            <w:b/>
            <w:bCs/>
            <w:color w:val="00B0F0"/>
          </w:rPr>
          <w:delText>XOR</w:delText>
        </w:r>
        <w:r w:rsidR="009E3520" w:rsidDel="002D6F38">
          <w:rPr>
            <w:b/>
            <w:bCs/>
          </w:rPr>
          <w:delText xml:space="preserve"> </w:delText>
        </w:r>
        <w:r w:rsidR="009E3520" w:rsidRPr="00D27206" w:rsidDel="002D6F38">
          <w:rPr>
            <w:b/>
            <w:bCs/>
            <w:color w:val="FF0000"/>
          </w:rPr>
          <w:delText xml:space="preserve">ANY </w:delText>
        </w:r>
        <w:r w:rsidR="009E3520" w:rsidDel="002D6F38">
          <w:rPr>
            <w:b/>
            <w:bCs/>
            <w:color w:val="FF0000"/>
          </w:rPr>
          <w:delText>BANK</w:delText>
        </w:r>
        <w:r w:rsidR="009E3520" w:rsidRPr="009E3520" w:rsidDel="002D6F38">
          <w:rPr>
            <w:b/>
            <w:bCs/>
            <w:color w:val="00B0F0"/>
          </w:rPr>
          <w:delText xml:space="preserve"> </w:delText>
        </w:r>
        <w:r w:rsidR="009E3520" w:rsidRPr="00D27206" w:rsidDel="002D6F38">
          <w:rPr>
            <w:b/>
            <w:bCs/>
            <w:color w:val="00B0F0"/>
          </w:rPr>
          <w:delText>XOR</w:delText>
        </w:r>
        <w:r w:rsidR="009E3520" w:rsidDel="002D6F38">
          <w:rPr>
            <w:b/>
            <w:bCs/>
          </w:rPr>
          <w:delText xml:space="preserve"> </w:delText>
        </w:r>
        <w:r w:rsidR="00267A52" w:rsidDel="002D6F38">
          <w:rPr>
            <w:b/>
            <w:bCs/>
          </w:rPr>
          <w:delText xml:space="preserve">                               </w:delText>
        </w:r>
        <w:r w:rsidR="009E3520" w:rsidRPr="00D27206" w:rsidDel="002D6F38">
          <w:rPr>
            <w:b/>
            <w:bCs/>
            <w:color w:val="FF0000"/>
          </w:rPr>
          <w:delText xml:space="preserve">ANY </w:delText>
        </w:r>
        <w:r w:rsidR="009E3520" w:rsidDel="002D6F38">
          <w:rPr>
            <w:b/>
            <w:bCs/>
            <w:color w:val="FF0000"/>
          </w:rPr>
          <w:delText>CREDIT UNION</w:delText>
        </w:r>
        <w:r w:rsidRPr="004446BE" w:rsidDel="002D6F38">
          <w:rPr>
            <w:b/>
            <w:bCs/>
          </w:rPr>
          <w:delText>”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="00267A52" w:rsidRPr="004446BE" w:rsidDel="002D6F38">
          <w:rPr>
            <w:b/>
            <w:bCs/>
            <w:color w:val="0070C0"/>
          </w:rPr>
          <w:delText>AS</w:delText>
        </w:r>
        <w:r w:rsidR="00267A52"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bookmarkStart w:id="101" w:name="_Hlk134106181"/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706289" w:rsidDel="002D6F38">
          <w:rPr>
            <w:b/>
            <w:bCs/>
            <w:color w:val="FF0000"/>
          </w:rPr>
          <w:delText>CIVILIAN PLACES</w:delText>
        </w:r>
        <w:r w:rsidR="00706289" w:rsidRPr="004446BE" w:rsidDel="002D6F38">
          <w:rPr>
            <w:b/>
            <w:bCs/>
            <w:color w:val="FF0000"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bookmarkEnd w:id="101"/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                                                      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3D5C9D97" w14:textId="2E417F15" w:rsidR="00267A52" w:rsidDel="002D6F38" w:rsidRDefault="00267A52" w:rsidP="0026649F">
      <w:pPr>
        <w:jc w:val="both"/>
        <w:rPr>
          <w:del w:id="102" w:author="Patrick McElhiney" w:date="2023-06-11T11:57:00Z"/>
        </w:rPr>
      </w:pPr>
      <w:del w:id="103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BASE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BUILDING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AIR FORCE BASE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NAVAL BASE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PRISON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INTELLIGENCE AGENCY BUILDING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DEFENSE BUILDING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COMMAND AND CONTROL BUILDING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RADAR OUTPOST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AIR FIELD</w:delText>
        </w:r>
        <w:r w:rsidRPr="004446BE" w:rsidDel="002D6F38">
          <w:rPr>
            <w:b/>
            <w:bCs/>
          </w:rPr>
          <w:delText>”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MILITARY 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                                                      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6D68FD21" w14:textId="6DD17A75" w:rsidR="004505D0" w:rsidDel="002D6F38" w:rsidRDefault="00267A52" w:rsidP="0026649F">
      <w:pPr>
        <w:jc w:val="both"/>
        <w:rPr>
          <w:del w:id="104" w:author="Patrick McElhiney" w:date="2023-06-11T11:57:00Z"/>
        </w:rPr>
      </w:pPr>
      <w:del w:id="105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SLUM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PROCTORING PLACE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DRUG DEAL LOCATION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                         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RED LIGHT DISTRICT</w:delText>
        </w:r>
        <w:r w:rsidR="001E7863" w:rsidRPr="00D27206" w:rsidDel="002D6F38">
          <w:rPr>
            <w:b/>
            <w:bCs/>
          </w:rPr>
          <w:delText xml:space="preserve"> </w:delText>
        </w:r>
        <w:r w:rsidR="001E7863" w:rsidRPr="00D27206" w:rsidDel="002D6F38">
          <w:rPr>
            <w:b/>
            <w:bCs/>
            <w:color w:val="00B0F0"/>
          </w:rPr>
          <w:delText>XOR</w:delText>
        </w:r>
        <w:r w:rsidR="001E7863" w:rsidDel="002D6F38">
          <w:rPr>
            <w:b/>
            <w:bCs/>
          </w:rPr>
          <w:delText xml:space="preserve"> </w:delText>
        </w:r>
        <w:r w:rsidR="001E7863" w:rsidRPr="00D27206" w:rsidDel="002D6F38">
          <w:rPr>
            <w:b/>
            <w:bCs/>
            <w:color w:val="FF0000"/>
          </w:rPr>
          <w:delText xml:space="preserve">ANY </w:delText>
        </w:r>
        <w:r w:rsidR="001E7863" w:rsidDel="002D6F38">
          <w:rPr>
            <w:b/>
            <w:bCs/>
            <w:color w:val="FF0000"/>
          </w:rPr>
          <w:delText>BROTHEL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HOSTEL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PORNOGRAPHY COMPANY</w:delText>
        </w:r>
        <w:r w:rsidRPr="00D27206" w:rsidDel="002D6F38">
          <w:rPr>
            <w:b/>
            <w:bCs/>
          </w:rPr>
          <w:delText xml:space="preserve"> </w:delText>
        </w:r>
        <w:r w:rsidR="001E7863" w:rsidRPr="00D27206" w:rsidDel="002D6F38">
          <w:rPr>
            <w:b/>
            <w:bCs/>
            <w:color w:val="00B0F0"/>
          </w:rPr>
          <w:delText>XOR</w:delText>
        </w:r>
        <w:r w:rsidR="001E7863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PRISON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JAIL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PRISON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MILITARY JAIL</w:delText>
        </w:r>
        <w:r w:rsidRPr="00D27206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                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HIGH SECURITY PRISON</w:delText>
        </w:r>
        <w:r w:rsidRPr="004446BE" w:rsidDel="002D6F38">
          <w:rPr>
            <w:b/>
            <w:bCs/>
          </w:rPr>
          <w:delText>”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                                  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CRIMINAL 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3D2905DE" w14:textId="6BA27DC4" w:rsidR="004505D0" w:rsidDel="002D6F38" w:rsidRDefault="004505D0" w:rsidP="0026649F">
      <w:pPr>
        <w:jc w:val="both"/>
        <w:rPr>
          <w:del w:id="106" w:author="Patrick McElhiney" w:date="2023-06-11T11:57:00Z"/>
        </w:rPr>
      </w:pPr>
      <w:del w:id="107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CIVILIAN 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00B0F0"/>
          </w:rPr>
          <w:delText>I</w:delText>
        </w:r>
        <w:r w:rsidRPr="004A0504" w:rsidDel="002D6F38">
          <w:rPr>
            <w:b/>
            <w:bCs/>
            <w:color w:val="00B0F0"/>
          </w:rPr>
          <w:delText>AND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MILITARY 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delText xml:space="preserve"> </w:delText>
        </w:r>
        <w:r w:rsidDel="002D6F38">
          <w:rPr>
            <w:b/>
            <w:bCs/>
            <w:color w:val="00B0F0"/>
          </w:rPr>
          <w:delText>I</w:delText>
        </w:r>
        <w:r w:rsidRPr="004505D0" w:rsidDel="002D6F38">
          <w:rPr>
            <w:b/>
            <w:bCs/>
            <w:color w:val="00B0F0"/>
          </w:rPr>
          <w:delText>AND</w:delText>
        </w:r>
        <w:r w:rsidDel="002D6F38"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CRIMINAL 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Pr="004A0504" w:rsidDel="002D6F38">
          <w:rPr>
            <w:b/>
            <w:bCs/>
          </w:rPr>
          <w:delText>”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bookmarkStart w:id="108" w:name="_Hlk134106392"/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PLACES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bookmarkEnd w:id="108"/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23A6B7F8" w14:textId="7E4FFCC5" w:rsidR="004505D0" w:rsidDel="002D6F38" w:rsidRDefault="004505D0">
      <w:pPr>
        <w:rPr>
          <w:del w:id="109" w:author="Patrick McElhiney" w:date="2023-06-11T11:57:00Z"/>
        </w:rPr>
      </w:pPr>
      <w:del w:id="110" w:author="Patrick McElhiney" w:date="2023-06-11T11:57:00Z">
        <w:r w:rsidDel="002D6F38">
          <w:br w:type="page"/>
        </w:r>
      </w:del>
    </w:p>
    <w:p w14:paraId="790B4C8E" w14:textId="172CC5B5" w:rsidR="004505D0" w:rsidRPr="003273CD" w:rsidDel="002D6F38" w:rsidRDefault="004505D0" w:rsidP="004505D0">
      <w:pPr>
        <w:jc w:val="both"/>
        <w:rPr>
          <w:del w:id="111" w:author="Patrick McElhiney" w:date="2023-06-11T11:57:00Z"/>
          <w:b/>
          <w:sz w:val="24"/>
        </w:rPr>
      </w:pPr>
      <w:del w:id="112" w:author="Patrick McElhiney" w:date="2023-06-11T11:57:00Z">
        <w:r w:rsidRPr="003273CD" w:rsidDel="002D6F38">
          <w:rPr>
            <w:b/>
            <w:sz w:val="24"/>
          </w:rPr>
          <w:delText>GLOBAL SECURITY SYSTEMS – DEFINITIONS – P</w:delText>
        </w:r>
        <w:r w:rsidDel="002D6F38">
          <w:rPr>
            <w:b/>
            <w:sz w:val="24"/>
          </w:rPr>
          <w:delText>EOPLE</w:delText>
        </w:r>
      </w:del>
    </w:p>
    <w:p w14:paraId="1DB8FCC3" w14:textId="06FB5B35" w:rsidR="004505D0" w:rsidDel="002D6F38" w:rsidRDefault="004505D0" w:rsidP="004505D0">
      <w:pPr>
        <w:jc w:val="both"/>
        <w:rPr>
          <w:del w:id="113" w:author="Patrick McElhiney" w:date="2023-06-11T11:57:00Z"/>
        </w:rPr>
      </w:pPr>
      <w:del w:id="114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CHILD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SCHOOL TEACHER</w:delText>
        </w:r>
        <w:r w:rsidRPr="004A0504" w:rsidDel="002D6F38">
          <w:rPr>
            <w:b/>
            <w:bCs/>
          </w:rPr>
          <w:delText xml:space="preserve"> </w:delText>
        </w:r>
        <w:r w:rsidRPr="004A0504" w:rsidDel="002D6F38">
          <w:rPr>
            <w:b/>
            <w:bCs/>
            <w:color w:val="00B0F0"/>
          </w:rPr>
          <w:delText>XOR</w:delText>
        </w:r>
        <w:r w:rsidRPr="004A0504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COUNSELOR</w:delText>
        </w:r>
        <w:r w:rsidRPr="004A0504" w:rsidDel="002D6F38">
          <w:rPr>
            <w:b/>
            <w:bCs/>
          </w:rPr>
          <w:delText>”</w:delText>
        </w:r>
        <w:r w:rsidRPr="003273CD"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SCHOOL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381F0B1B" w14:textId="2D89B2E1" w:rsidR="004505D0" w:rsidDel="002D6F38" w:rsidRDefault="004505D0" w:rsidP="004505D0">
      <w:pPr>
        <w:jc w:val="both"/>
        <w:rPr>
          <w:del w:id="115" w:author="Patrick McElhiney" w:date="2023-06-11T11:57:00Z"/>
        </w:rPr>
      </w:pPr>
      <w:del w:id="116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CONGREGATION MEMBER</w:delText>
        </w:r>
        <w:r w:rsidRPr="004505D0" w:rsidDel="002D6F38">
          <w:rPr>
            <w:b/>
            <w:bCs/>
            <w:color w:val="FF0000"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CHURCH GOER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RELIGIOUS PERSON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CHRISTIAN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MUSLIM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BUDHIST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JEWISH PERSON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Del="002D6F38">
          <w:rPr>
            <w:b/>
            <w:bCs/>
          </w:rPr>
          <w:delText xml:space="preserve">                                  </w:delText>
        </w:r>
        <w:r w:rsidR="00DF0618" w:rsidRPr="00D27206" w:rsidDel="002D6F38">
          <w:rPr>
            <w:b/>
            <w:bCs/>
            <w:color w:val="FF0000"/>
          </w:rPr>
          <w:delText xml:space="preserve">ANY </w:delText>
        </w:r>
        <w:r w:rsidR="00DF0618" w:rsidDel="002D6F38">
          <w:rPr>
            <w:b/>
            <w:bCs/>
            <w:color w:val="FF0000"/>
          </w:rPr>
          <w:delText>RUSSIAN ORTHADOX</w:delText>
        </w:r>
        <w:r w:rsidR="00DF0618" w:rsidRPr="003273CD" w:rsidDel="002D6F38">
          <w:rPr>
            <w:b/>
            <w:bCs/>
          </w:rPr>
          <w:delText xml:space="preserve"> </w:delText>
        </w:r>
        <w:r w:rsidR="00DF0618" w:rsidRPr="003273CD" w:rsidDel="002D6F38">
          <w:rPr>
            <w:b/>
            <w:bCs/>
            <w:color w:val="00B0F0"/>
          </w:rPr>
          <w:delText>XOR</w:delText>
        </w:r>
        <w:r w:rsidR="00DF0618"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PRIEST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CARDINAL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POPE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MINISTER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  <w:color w:val="FF0000"/>
          </w:rPr>
          <w:delText>ANY CLERGY PERSON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RELIGIOUS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70C6DE5A" w14:textId="642A3B6D" w:rsidR="00DF0618" w:rsidDel="002D6F38" w:rsidRDefault="00DF0618" w:rsidP="00DF0618">
      <w:pPr>
        <w:jc w:val="both"/>
        <w:rPr>
          <w:del w:id="117" w:author="Patrick McElhiney" w:date="2023-06-11T11:57:00Z"/>
        </w:rPr>
      </w:pPr>
      <w:del w:id="118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RETAIL SHOPPER</w:delText>
        </w:r>
        <w:r w:rsidRPr="004505D0" w:rsidDel="002D6F38">
          <w:rPr>
            <w:b/>
            <w:bCs/>
            <w:color w:val="FF0000"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CUSTOMER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SHOPPER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CLIENT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</w:rPr>
          <w:delText xml:space="preserve">      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PROSPECTIVE CLIENT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SHOPPING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72B3F4FE" w14:textId="2861B16F" w:rsidR="00DF0618" w:rsidDel="002D6F38" w:rsidRDefault="00DF0618" w:rsidP="00DF0618">
      <w:pPr>
        <w:jc w:val="both"/>
        <w:rPr>
          <w:del w:id="119" w:author="Patrick McElhiney" w:date="2023-06-11T11:57:00Z"/>
        </w:rPr>
      </w:pPr>
      <w:del w:id="120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ATTORNEY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BARISTER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JUDGE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LEGAL CLIENT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LEGAL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0D5A5E2C" w14:textId="2E0F58F9" w:rsidR="00DF0618" w:rsidDel="002D6F38" w:rsidRDefault="00DF0618" w:rsidP="00DF0618">
      <w:pPr>
        <w:jc w:val="both"/>
        <w:rPr>
          <w:del w:id="121" w:author="Patrick McElhiney" w:date="2023-06-11T11:57:00Z"/>
        </w:rPr>
      </w:pPr>
      <w:del w:id="122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COMPUTER PROGRAMMER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WEBSITE DESIGNER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Del="002D6F38">
          <w:rPr>
            <w:b/>
            <w:bCs/>
          </w:rPr>
          <w:delText xml:space="preserve">                                           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INFORMATION TECHNOLOGY SPECIALIST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CAREER COMPUTER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14A3BF42" w14:textId="48F0158F" w:rsidR="00DF0618" w:rsidDel="002D6F38" w:rsidRDefault="00DF0618" w:rsidP="00DF0618">
      <w:pPr>
        <w:jc w:val="both"/>
        <w:rPr>
          <w:del w:id="123" w:author="Patrick McElhiney" w:date="2023-06-11T11:57:00Z"/>
        </w:rPr>
      </w:pPr>
      <w:del w:id="124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WAITRESS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COOK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CHEF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RESTAURANT MANAGER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                   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CATERER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SERVER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                        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CAREER RESTAURANT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5B39A5DC" w14:textId="50F23089" w:rsidR="00DF0618" w:rsidDel="002D6F38" w:rsidRDefault="00DF0618" w:rsidP="00DF0618">
      <w:pPr>
        <w:jc w:val="both"/>
        <w:rPr>
          <w:del w:id="125" w:author="Patrick McElhiney" w:date="2023-06-11T11:57:00Z"/>
        </w:rPr>
      </w:pPr>
      <w:del w:id="126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BARTENDER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BOUNCER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CLUB DISC JOCKEY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DRINK SERVER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CAREER BAR/CLUB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7D981C5E" w14:textId="4759E326" w:rsidR="00DF0618" w:rsidDel="002D6F38" w:rsidRDefault="00DF0618" w:rsidP="00DF0618">
      <w:pPr>
        <w:jc w:val="both"/>
        <w:rPr>
          <w:del w:id="127" w:author="Patrick McElhiney" w:date="2023-06-11T11:57:00Z"/>
        </w:rPr>
      </w:pPr>
      <w:del w:id="128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RESIDENT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RENTER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LEASE OWNER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              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>REAL ESTATE CLIENT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3E041E78" w14:textId="05AA432E" w:rsidR="00DF0618" w:rsidDel="002D6F38" w:rsidRDefault="00DF0618" w:rsidP="00DF0618">
      <w:pPr>
        <w:jc w:val="both"/>
        <w:rPr>
          <w:del w:id="129" w:author="Patrick McElhiney" w:date="2023-06-11T11:57:00Z"/>
        </w:rPr>
      </w:pPr>
      <w:del w:id="130" w:author="Patrick McElhiney" w:date="2023-06-11T11:57:00Z">
        <w:r w:rsidDel="002D6F38">
          <w:rPr>
            <w:b/>
            <w:bCs/>
          </w:rPr>
          <w:delText>“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 xml:space="preserve">REAL ESTATE OWNER </w:delText>
        </w:r>
        <w:r w:rsidRPr="003273CD" w:rsidDel="002D6F38">
          <w:rPr>
            <w:b/>
            <w:bCs/>
            <w:color w:val="00B0F0"/>
          </w:rPr>
          <w:delText>XOR</w:delText>
        </w:r>
        <w:r w:rsidRPr="003273CD"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Del="002D6F38">
          <w:rPr>
            <w:b/>
            <w:bCs/>
            <w:color w:val="FF0000"/>
          </w:rPr>
          <w:delText>HOMEOWNER</w:delText>
        </w:r>
        <w:r w:rsidRPr="003273CD" w:rsidDel="002D6F38">
          <w:rPr>
            <w:b/>
            <w:bCs/>
          </w:rPr>
          <w:delText xml:space="preserve"> </w:delText>
        </w:r>
        <w:r w:rsidRPr="003273CD" w:rsidDel="002D6F38">
          <w:rPr>
            <w:b/>
            <w:bCs/>
            <w:color w:val="00B0F0"/>
          </w:rPr>
          <w:delText>XOR</w:delText>
        </w:r>
        <w:r w:rsidDel="002D6F38">
          <w:rPr>
            <w:b/>
            <w:bCs/>
          </w:rPr>
          <w:delText xml:space="preserve"> </w:delText>
        </w:r>
        <w:r w:rsidRPr="00D27206" w:rsidDel="002D6F38">
          <w:rPr>
            <w:b/>
            <w:bCs/>
            <w:color w:val="FF0000"/>
          </w:rPr>
          <w:delText xml:space="preserve">ANY </w:delText>
        </w:r>
        <w:r w:rsidR="004A0504" w:rsidDel="002D6F38">
          <w:rPr>
            <w:b/>
            <w:bCs/>
            <w:color w:val="FF0000"/>
          </w:rPr>
          <w:delText>LEASER</w:delText>
        </w:r>
        <w:r w:rsidRPr="003273CD" w:rsidDel="002D6F38">
          <w:rPr>
            <w:b/>
            <w:bCs/>
          </w:rPr>
          <w:delText xml:space="preserve">” </w:delText>
        </w:r>
        <w:r w:rsidRPr="004446BE" w:rsidDel="002D6F38">
          <w:rPr>
            <w:b/>
            <w:bCs/>
            <w:color w:val="00B050"/>
          </w:rPr>
          <w:delText>HEREIN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FF0000"/>
          </w:rPr>
          <w:delText>GLOBALLY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7030A0"/>
          </w:rPr>
          <w:delText>KNOWN</w:delText>
        </w:r>
        <w:r w:rsidDel="002D6F38">
          <w:rPr>
            <w:b/>
            <w:bCs/>
          </w:rPr>
          <w:delText xml:space="preserve"> </w:delText>
        </w:r>
        <w:r w:rsidRPr="004446BE" w:rsidDel="002D6F38">
          <w:rPr>
            <w:b/>
            <w:bCs/>
            <w:color w:val="0070C0"/>
          </w:rPr>
          <w:delText>AS</w:delText>
        </w:r>
        <w:r w:rsidDel="002D6F38">
          <w:rPr>
            <w:b/>
            <w:bCs/>
          </w:rPr>
          <w:delText xml:space="preserve">                </w:delText>
        </w:r>
        <w:r w:rsidRPr="004446BE" w:rsidDel="002D6F38">
          <w:rPr>
            <w:b/>
            <w:bCs/>
            <w:color w:val="FF0000"/>
          </w:rPr>
          <w:delText>ANY CODEWORD</w:delText>
        </w:r>
        <w:r w:rsidDel="002D6F38">
          <w:rPr>
            <w:b/>
            <w:bCs/>
          </w:rPr>
          <w:delText xml:space="preserve"> “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  <w:color w:val="FF0000"/>
          </w:rPr>
          <w:delText xml:space="preserve">REAL ESTATE </w:delText>
        </w:r>
        <w:r w:rsidR="004A0504" w:rsidDel="002D6F38">
          <w:rPr>
            <w:b/>
            <w:bCs/>
            <w:color w:val="FF0000"/>
          </w:rPr>
          <w:delText>PROVIDER</w:delText>
        </w:r>
        <w:r w:rsidDel="002D6F38">
          <w:rPr>
            <w:b/>
            <w:bCs/>
            <w:color w:val="FF0000"/>
          </w:rPr>
          <w:delText xml:space="preserve"> PEOPLE</w:delText>
        </w:r>
        <w:r w:rsidRPr="004446BE" w:rsidDel="002D6F38">
          <w:rPr>
            <w:b/>
            <w:bCs/>
            <w:color w:val="FF0000"/>
          </w:rPr>
          <w:delText xml:space="preserve"> 1</w:delText>
        </w:r>
        <w:r w:rsidRPr="004446BE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Del="002D6F38">
          <w:rPr>
            <w:b/>
            <w:bCs/>
          </w:rPr>
          <w:delText>”</w:delText>
        </w:r>
        <w:r w:rsidDel="002D6F38">
          <w:delText xml:space="preserve">,                                                                           </w:delText>
        </w:r>
        <w:r w:rsidRPr="00E23416" w:rsidDel="002D6F38">
          <w:rPr>
            <w:b/>
            <w:bCs/>
            <w:color w:val="00B0F0"/>
          </w:rPr>
          <w:delText>IMPLICITLY-EXPLICITLY GLOBALLY VIRULENTLY DEFINED</w:delText>
        </w:r>
        <w:r w:rsidDel="002D6F38">
          <w:delText>.</w:delText>
        </w:r>
      </w:del>
    </w:p>
    <w:p w14:paraId="4184DB79" w14:textId="08F1C776" w:rsidR="004505D0" w:rsidRPr="004A0504" w:rsidDel="002D6F38" w:rsidRDefault="004505D0" w:rsidP="004505D0">
      <w:pPr>
        <w:jc w:val="both"/>
        <w:rPr>
          <w:del w:id="131" w:author="Patrick McElhiney" w:date="2023-06-11T11:57:00Z"/>
          <w:strike/>
        </w:rPr>
      </w:pPr>
      <w:del w:id="132" w:author="Patrick McElhiney" w:date="2023-06-11T11:57:00Z">
        <w:r w:rsidRPr="004A0504" w:rsidDel="002D6F38">
          <w:rPr>
            <w:b/>
            <w:bCs/>
            <w:strike/>
            <w:color w:val="FF0000"/>
          </w:rPr>
          <w:delText>ANY GAS STATION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</w:delText>
        </w:r>
        <w:r w:rsidRPr="004A0504" w:rsidDel="002D6F38">
          <w:rPr>
            <w:b/>
            <w:bCs/>
            <w:strike/>
            <w:color w:val="FF0000"/>
          </w:rPr>
          <w:delText>ANY PETROL STATION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SUPERMARKET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RETAIL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                         </w:delText>
        </w:r>
        <w:r w:rsidRPr="004A0504" w:rsidDel="002D6F38">
          <w:rPr>
            <w:b/>
            <w:bCs/>
            <w:strike/>
            <w:color w:val="FF0000"/>
          </w:rPr>
          <w:delText>ANY ELECTRONICS DEALER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CAR DEALER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LUMBER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COMMUNITY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RESIDENCE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HOME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GOVERNMENT BUILDING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POST OFFICE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BAKERY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FARM STAND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FARMERS MARKET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            </w:delText>
        </w:r>
        <w:r w:rsidRPr="004A0504" w:rsidDel="002D6F38">
          <w:rPr>
            <w:b/>
            <w:bCs/>
            <w:strike/>
            <w:color w:val="FF0000"/>
          </w:rPr>
          <w:delText>ANY SUPER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HAIR SALON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PIZZA PARLOR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GIFT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</w:delText>
        </w:r>
        <w:r w:rsidRPr="004A0504" w:rsidDel="002D6F38">
          <w:rPr>
            <w:b/>
            <w:bCs/>
            <w:strike/>
            <w:color w:val="FF0000"/>
          </w:rPr>
          <w:delText>ANY ELECTRONICS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NAIL SALON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BOOK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LIBRARY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</w:delText>
        </w:r>
        <w:r w:rsidRPr="004A0504" w:rsidDel="002D6F38">
          <w:rPr>
            <w:b/>
            <w:bCs/>
            <w:strike/>
            <w:color w:val="FF0000"/>
          </w:rPr>
          <w:delText>ANY KITCHEN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CRAFT STORE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SPORTS GOODS STORE</w:delText>
        </w:r>
        <w:r w:rsidRPr="004A0504" w:rsidDel="002D6F38">
          <w:rPr>
            <w:b/>
            <w:bCs/>
            <w:strike/>
            <w:color w:val="00B0F0"/>
          </w:rPr>
          <w:delText xml:space="preserve"> XOR</w:delText>
        </w:r>
        <w:r w:rsidRPr="004A0504" w:rsidDel="002D6F38">
          <w:rPr>
            <w:b/>
            <w:bCs/>
            <w:strike/>
          </w:rPr>
          <w:delText xml:space="preserve">                               </w:delText>
        </w:r>
        <w:r w:rsidRPr="004A0504" w:rsidDel="002D6F38">
          <w:rPr>
            <w:b/>
            <w:bCs/>
            <w:strike/>
            <w:color w:val="FF0000"/>
          </w:rPr>
          <w:delText>ANY FAST FOOD RESTAURANT</w:delText>
        </w:r>
        <w:r w:rsidRPr="004A0504" w:rsidDel="002D6F38">
          <w:rPr>
            <w:b/>
            <w:bCs/>
            <w:strike/>
            <w:color w:val="00B0F0"/>
          </w:rPr>
          <w:delText xml:space="preserve"> 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DRIVE THRU WINDOW</w:delText>
        </w:r>
        <w:r w:rsidRPr="004A0504" w:rsidDel="002D6F38">
          <w:rPr>
            <w:b/>
            <w:bCs/>
            <w:strike/>
            <w:color w:val="00B0F0"/>
          </w:rPr>
          <w:delText xml:space="preserve"> 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BANK</w:delText>
        </w:r>
        <w:r w:rsidRPr="004A0504" w:rsidDel="002D6F38">
          <w:rPr>
            <w:b/>
            <w:bCs/>
            <w:strike/>
            <w:color w:val="00B0F0"/>
          </w:rPr>
          <w:delText xml:space="preserve"> XOR</w:delText>
        </w:r>
        <w:r w:rsidRPr="004A0504" w:rsidDel="002D6F38">
          <w:rPr>
            <w:b/>
            <w:bCs/>
            <w:strike/>
          </w:rPr>
          <w:delText xml:space="preserve">                                </w:delText>
        </w:r>
        <w:r w:rsidRPr="004A0504" w:rsidDel="002D6F38">
          <w:rPr>
            <w:b/>
            <w:bCs/>
            <w:strike/>
            <w:color w:val="FF0000"/>
          </w:rPr>
          <w:delText>ANY CREDIT UNION</w:delText>
        </w:r>
        <w:r w:rsidRPr="004A0504" w:rsidDel="002D6F38">
          <w:rPr>
            <w:b/>
            <w:bCs/>
            <w:strike/>
          </w:rPr>
          <w:delText xml:space="preserve">” </w:delText>
        </w:r>
        <w:r w:rsidRPr="004A0504" w:rsidDel="002D6F38">
          <w:rPr>
            <w:b/>
            <w:bCs/>
            <w:strike/>
            <w:color w:val="00B050"/>
          </w:rPr>
          <w:delText>HEREIN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GLOBALLY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7030A0"/>
          </w:rPr>
          <w:delText>KNOWN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70C0"/>
          </w:rPr>
          <w:delText>AS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CODEWORD</w:delText>
        </w:r>
        <w:r w:rsidRPr="004A0504" w:rsidDel="002D6F38">
          <w:rPr>
            <w:b/>
            <w:bCs/>
            <w:strike/>
          </w:rPr>
          <w:delText xml:space="preserve"> “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  <w:color w:val="FF0000"/>
          </w:rPr>
          <w:delText>CIVILIAN PLACES 1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</w:rPr>
          <w:delText>”</w:delText>
        </w:r>
        <w:r w:rsidRPr="004A0504" w:rsidDel="002D6F38">
          <w:rPr>
            <w:strike/>
          </w:rPr>
          <w:delText xml:space="preserve">,                                                                                                                                                                        </w:delText>
        </w:r>
        <w:r w:rsidRPr="004A0504" w:rsidDel="002D6F38">
          <w:rPr>
            <w:b/>
            <w:bCs/>
            <w:strike/>
            <w:color w:val="00B0F0"/>
          </w:rPr>
          <w:delText>IMPLICITLY-EXPLICITLY GLOBALLY VIRULENTLY DEFINED</w:delText>
        </w:r>
        <w:r w:rsidRPr="004A0504" w:rsidDel="002D6F38">
          <w:rPr>
            <w:strike/>
          </w:rPr>
          <w:delText>.</w:delText>
        </w:r>
      </w:del>
    </w:p>
    <w:p w14:paraId="20E47C69" w14:textId="723B0C29" w:rsidR="004505D0" w:rsidRPr="004A0504" w:rsidDel="002D6F38" w:rsidRDefault="004505D0" w:rsidP="004505D0">
      <w:pPr>
        <w:jc w:val="both"/>
        <w:rPr>
          <w:del w:id="133" w:author="Patrick McElhiney" w:date="2023-06-11T11:57:00Z"/>
          <w:strike/>
        </w:rPr>
      </w:pPr>
      <w:del w:id="134" w:author="Patrick McElhiney" w:date="2023-06-11T11:57:00Z">
        <w:r w:rsidRPr="004A0504" w:rsidDel="002D6F38">
          <w:rPr>
            <w:b/>
            <w:bCs/>
            <w:strike/>
          </w:rPr>
          <w:delText>“</w:delText>
        </w:r>
        <w:r w:rsidRPr="004A0504" w:rsidDel="002D6F38">
          <w:rPr>
            <w:b/>
            <w:bCs/>
            <w:strike/>
            <w:color w:val="FF0000"/>
          </w:rPr>
          <w:delText>ANY MILITARY BASE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MILITARY BUILDING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AIR FORCE BASE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NAVAL BASE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MILITARY PRISON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INTELLIGENCE AGENCY BUILDING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DEFENSE BUILDING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MILITARY COMMAND AND CONTROL BUILDING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RADAR OUTPOST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</w:delText>
        </w:r>
        <w:r w:rsidRPr="004A0504" w:rsidDel="002D6F38">
          <w:rPr>
            <w:b/>
            <w:bCs/>
            <w:strike/>
            <w:color w:val="FF0000"/>
          </w:rPr>
          <w:delText>ANY AIR FIELD</w:delText>
        </w:r>
        <w:r w:rsidRPr="004A0504" w:rsidDel="002D6F38">
          <w:rPr>
            <w:b/>
            <w:bCs/>
            <w:strike/>
          </w:rPr>
          <w:delText xml:space="preserve">” </w:delText>
        </w:r>
        <w:r w:rsidRPr="004A0504" w:rsidDel="002D6F38">
          <w:rPr>
            <w:b/>
            <w:bCs/>
            <w:strike/>
            <w:color w:val="00B050"/>
          </w:rPr>
          <w:delText>HEREIN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GLOBALLY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7030A0"/>
          </w:rPr>
          <w:delText>KNOWN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70C0"/>
          </w:rPr>
          <w:delText>AS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CODEWORD</w:delText>
        </w:r>
        <w:r w:rsidRPr="004A0504" w:rsidDel="002D6F38">
          <w:rPr>
            <w:b/>
            <w:bCs/>
            <w:strike/>
          </w:rPr>
          <w:delText xml:space="preserve"> “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  <w:color w:val="FF0000"/>
          </w:rPr>
          <w:delText>MILITARY PLACES 1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</w:rPr>
          <w:delText>”</w:delText>
        </w:r>
        <w:r w:rsidRPr="004A0504" w:rsidDel="002D6F38">
          <w:rPr>
            <w:strike/>
          </w:rPr>
          <w:delText xml:space="preserve">,                                                                                                                                                                        </w:delText>
        </w:r>
        <w:r w:rsidRPr="004A0504" w:rsidDel="002D6F38">
          <w:rPr>
            <w:b/>
            <w:bCs/>
            <w:strike/>
            <w:color w:val="00B0F0"/>
          </w:rPr>
          <w:delText>IMPLICITLY-EXPLICITLY GLOBALLY VIRULENTLY DEFINED</w:delText>
        </w:r>
        <w:r w:rsidRPr="004A0504" w:rsidDel="002D6F38">
          <w:rPr>
            <w:strike/>
          </w:rPr>
          <w:delText>.</w:delText>
        </w:r>
      </w:del>
    </w:p>
    <w:p w14:paraId="78859E9C" w14:textId="0E7A54C5" w:rsidR="004505D0" w:rsidRPr="004A0504" w:rsidDel="002D6F38" w:rsidRDefault="004505D0" w:rsidP="004505D0">
      <w:pPr>
        <w:jc w:val="both"/>
        <w:rPr>
          <w:del w:id="135" w:author="Patrick McElhiney" w:date="2023-06-11T11:57:00Z"/>
          <w:strike/>
        </w:rPr>
      </w:pPr>
      <w:del w:id="136" w:author="Patrick McElhiney" w:date="2023-06-11T11:57:00Z">
        <w:r w:rsidRPr="004A0504" w:rsidDel="002D6F38">
          <w:rPr>
            <w:b/>
            <w:bCs/>
            <w:strike/>
          </w:rPr>
          <w:delText>“</w:delText>
        </w:r>
        <w:r w:rsidRPr="004A0504" w:rsidDel="002D6F38">
          <w:rPr>
            <w:b/>
            <w:bCs/>
            <w:strike/>
            <w:color w:val="FF0000"/>
          </w:rPr>
          <w:delText>ANY SLUM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PROCTORING PLACE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DRUG DEAL LOCATION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                          </w:delText>
        </w:r>
        <w:r w:rsidRPr="004A0504" w:rsidDel="002D6F38">
          <w:rPr>
            <w:b/>
            <w:bCs/>
            <w:strike/>
            <w:color w:val="FF0000"/>
          </w:rPr>
          <w:delText>ANY RED LIGHT DISTRICT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HOSTEL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PORNOGRAPHY COMPANY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             </w:delText>
        </w:r>
        <w:r w:rsidRPr="004A0504" w:rsidDel="002D6F38">
          <w:rPr>
            <w:b/>
            <w:bCs/>
            <w:strike/>
            <w:color w:val="FF0000"/>
          </w:rPr>
          <w:delText>ANY PRISON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JAIL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MILITARY PRISON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MILITARY JAIL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B0F0"/>
          </w:rPr>
          <w:delText>XOR</w:delText>
        </w:r>
        <w:r w:rsidRPr="004A0504" w:rsidDel="002D6F38">
          <w:rPr>
            <w:b/>
            <w:bCs/>
            <w:strike/>
          </w:rPr>
          <w:delText xml:space="preserve">                                  </w:delText>
        </w:r>
        <w:r w:rsidRPr="004A0504" w:rsidDel="002D6F38">
          <w:rPr>
            <w:b/>
            <w:bCs/>
            <w:strike/>
            <w:color w:val="FF0000"/>
          </w:rPr>
          <w:delText>ANY HIGH SECURITY PRISON</w:delText>
        </w:r>
        <w:r w:rsidRPr="004A0504" w:rsidDel="002D6F38">
          <w:rPr>
            <w:b/>
            <w:bCs/>
            <w:strike/>
          </w:rPr>
          <w:delText xml:space="preserve">” </w:delText>
        </w:r>
        <w:r w:rsidRPr="004A0504" w:rsidDel="002D6F38">
          <w:rPr>
            <w:b/>
            <w:bCs/>
            <w:strike/>
            <w:color w:val="00B050"/>
          </w:rPr>
          <w:delText>HEREIN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GLOBALLY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7030A0"/>
          </w:rPr>
          <w:delText>KNOWN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0070C0"/>
          </w:rPr>
          <w:delText>AS</w:delText>
        </w:r>
        <w:r w:rsidRPr="004A0504" w:rsidDel="002D6F38">
          <w:rPr>
            <w:b/>
            <w:bCs/>
            <w:strike/>
          </w:rPr>
          <w:delText xml:space="preserve"> </w:delText>
        </w:r>
        <w:r w:rsidRPr="004A0504" w:rsidDel="002D6F38">
          <w:rPr>
            <w:b/>
            <w:bCs/>
            <w:strike/>
            <w:color w:val="FF0000"/>
          </w:rPr>
          <w:delText>ANY CODEWORD</w:delText>
        </w:r>
        <w:r w:rsidRPr="004A0504" w:rsidDel="002D6F38">
          <w:rPr>
            <w:b/>
            <w:bCs/>
            <w:strike/>
          </w:rPr>
          <w:delText xml:space="preserve">                                    “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  <w:color w:val="FF0000"/>
          </w:rPr>
          <w:delText>CRIMINAL PLACES 1</w:delText>
        </w:r>
        <w:r w:rsidRPr="004A0504" w:rsidDel="002D6F38">
          <w:rPr>
            <w:rFonts w:ascii="Courier New" w:hAnsi="Courier New" w:cs="Courier New"/>
            <w:b/>
            <w:bCs/>
            <w:strike/>
            <w:color w:val="FF0000"/>
            <w:rtl/>
          </w:rPr>
          <w:delText>۞</w:delText>
        </w:r>
        <w:r w:rsidRPr="004A0504" w:rsidDel="002D6F38">
          <w:rPr>
            <w:b/>
            <w:bCs/>
            <w:strike/>
          </w:rPr>
          <w:delText>”</w:delText>
        </w:r>
        <w:r w:rsidRPr="004A0504" w:rsidDel="002D6F38">
          <w:rPr>
            <w:strike/>
          </w:rPr>
          <w:delText xml:space="preserve">, </w:delText>
        </w:r>
        <w:r w:rsidRPr="004A0504" w:rsidDel="002D6F38">
          <w:rPr>
            <w:b/>
            <w:bCs/>
            <w:strike/>
            <w:color w:val="00B0F0"/>
          </w:rPr>
          <w:delText>IMPLICITLY-EXPLICITLY GLOBALLY VIRULENTLY DEFINED</w:delText>
        </w:r>
        <w:r w:rsidRPr="004A0504" w:rsidDel="002D6F38">
          <w:rPr>
            <w:strike/>
          </w:rPr>
          <w:delText>.</w:delText>
        </w:r>
      </w:del>
    </w:p>
    <w:p w14:paraId="3EA53C62" w14:textId="5EC28D7E" w:rsidR="0026649F" w:rsidRPr="00645E2A" w:rsidDel="002D6F38" w:rsidRDefault="004505D0" w:rsidP="004505D0">
      <w:pPr>
        <w:jc w:val="both"/>
        <w:rPr>
          <w:del w:id="137" w:author="Patrick McElhiney" w:date="2023-06-11T11:57:00Z"/>
          <w:b/>
          <w:sz w:val="24"/>
        </w:rPr>
      </w:pPr>
      <w:del w:id="138" w:author="Patrick McElhiney" w:date="2023-06-11T11:57:00Z">
        <w:r w:rsidRPr="00645E2A" w:rsidDel="002D6F38">
          <w:rPr>
            <w:b/>
            <w:bCs/>
          </w:rPr>
          <w:delText>“</w:delText>
        </w:r>
        <w:r w:rsidRPr="00645E2A" w:rsidDel="002D6F38">
          <w:rPr>
            <w:b/>
            <w:bCs/>
            <w:color w:val="FF0000"/>
          </w:rPr>
          <w:delText xml:space="preserve">ANY 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SCHOOL</w:delText>
        </w:r>
        <w:r w:rsidR="00645E2A" w:rsidRPr="00645E2A" w:rsidDel="002D6F38">
          <w:rPr>
            <w:b/>
            <w:bCs/>
            <w:color w:val="FF0000"/>
          </w:rPr>
          <w:delText xml:space="preserve"> </w:delText>
        </w:r>
        <w:r w:rsidR="00645E2A" w:rsidDel="002D6F38">
          <w:rPr>
            <w:b/>
            <w:bCs/>
            <w:color w:val="FF0000"/>
          </w:rPr>
          <w:delText>PEOPLE</w:delText>
        </w:r>
        <w:r w:rsidR="00645E2A" w:rsidRPr="00645E2A" w:rsidDel="002D6F38">
          <w:rPr>
            <w:b/>
            <w:bCs/>
            <w:color w:val="FF0000"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>1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00B0F0"/>
          </w:rPr>
          <w:delText>IAND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 xml:space="preserve">ANY 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RELIGIOUS</w:delText>
        </w:r>
        <w:r w:rsidR="00645E2A" w:rsidRPr="00645E2A" w:rsidDel="002D6F38">
          <w:rPr>
            <w:b/>
            <w:bCs/>
            <w:color w:val="FF0000"/>
          </w:rPr>
          <w:delText xml:space="preserve"> </w:delText>
        </w:r>
        <w:r w:rsidR="00645E2A" w:rsidDel="002D6F38">
          <w:rPr>
            <w:b/>
            <w:bCs/>
            <w:color w:val="FF0000"/>
          </w:rPr>
          <w:delText>PEOPLE</w:delText>
        </w:r>
        <w:r w:rsidR="00645E2A" w:rsidRPr="00645E2A" w:rsidDel="002D6F38">
          <w:rPr>
            <w:b/>
            <w:bCs/>
            <w:color w:val="FF0000"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>1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Pr="00645E2A" w:rsidDel="002D6F38">
          <w:delText xml:space="preserve"> </w:delText>
        </w:r>
        <w:r w:rsidRPr="00645E2A" w:rsidDel="002D6F38">
          <w:rPr>
            <w:b/>
            <w:bCs/>
            <w:color w:val="00B0F0"/>
          </w:rPr>
          <w:delText>IAND</w:delText>
        </w:r>
        <w:r w:rsidRPr="00645E2A" w:rsidDel="002D6F38">
          <w:delText xml:space="preserve"> </w:delText>
        </w:r>
        <w:r w:rsidRPr="00645E2A" w:rsidDel="002D6F38">
          <w:rPr>
            <w:b/>
            <w:bCs/>
            <w:color w:val="FF0000"/>
          </w:rPr>
          <w:delText xml:space="preserve">ANY 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SHOPPING PEOPLE</w:delText>
        </w:r>
        <w:r w:rsidRPr="00645E2A" w:rsidDel="002D6F38">
          <w:rPr>
            <w:b/>
            <w:bCs/>
            <w:color w:val="FF0000"/>
          </w:rPr>
          <w:delText xml:space="preserve"> 1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LEGAL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CAREER COMPUTER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RPr="00342119" w:rsidDel="002D6F38">
          <w:delText xml:space="preserve"> </w:delText>
        </w:r>
        <w:r w:rsidR="00645E2A" w:rsidDel="002D6F38">
          <w:delText xml:space="preserve">                                             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CAREER RESTAURANT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CAREER BAR/CLUB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342119" w:rsidDel="002D6F38"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RPr="00342119" w:rsidDel="002D6F38">
          <w:delText xml:space="preserve"> </w:delText>
        </w:r>
        <w:r w:rsidR="00645E2A" w:rsidDel="002D6F38">
          <w:delText xml:space="preserve">                 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CAREER REAL ESTATE CLIENT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645E2A" w:rsidDel="002D6F38">
          <w:rPr>
            <w:b/>
            <w:bCs/>
            <w:color w:val="00B0F0"/>
          </w:rPr>
          <w:delText xml:space="preserve"> </w:delText>
        </w:r>
        <w:r w:rsidR="00645E2A" w:rsidRPr="00342119" w:rsidDel="002D6F38">
          <w:rPr>
            <w:b/>
            <w:bCs/>
            <w:color w:val="00B0F0"/>
          </w:rPr>
          <w:delText>IAND</w:delText>
        </w:r>
        <w:r w:rsidR="00645E2A" w:rsidDel="002D6F38">
          <w:delText xml:space="preserve">                                                                                              </w:delText>
        </w:r>
        <w:r w:rsidR="00645E2A" w:rsidRPr="00342119" w:rsidDel="002D6F38">
          <w:rPr>
            <w:b/>
            <w:bCs/>
            <w:color w:val="FF0000"/>
          </w:rPr>
          <w:delText xml:space="preserve">ANY 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CAREER REAL ESTATE PROVIDER PEOPLE</w:delText>
        </w:r>
        <w:r w:rsidR="00645E2A" w:rsidRPr="00342119" w:rsidDel="002D6F38">
          <w:rPr>
            <w:b/>
            <w:bCs/>
            <w:color w:val="FF0000"/>
          </w:rPr>
          <w:delText xml:space="preserve"> 1</w:delText>
        </w:r>
        <w:r w:rsidR="00645E2A" w:rsidRPr="00342119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Pr="00645E2A" w:rsidDel="002D6F38">
          <w:rPr>
            <w:b/>
            <w:bCs/>
          </w:rPr>
          <w:delText xml:space="preserve">” </w:delText>
        </w:r>
        <w:r w:rsidRPr="00645E2A" w:rsidDel="002D6F38">
          <w:rPr>
            <w:b/>
            <w:bCs/>
            <w:color w:val="00B050"/>
          </w:rPr>
          <w:delText>HEREIN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>GLOBALLY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7030A0"/>
          </w:rPr>
          <w:delText>KNOWN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0070C0"/>
          </w:rPr>
          <w:delText>AS</w:delText>
        </w:r>
        <w:r w:rsidRPr="00645E2A" w:rsidDel="002D6F38">
          <w:rPr>
            <w:b/>
            <w:bCs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>ANY CODEWORD</w:delText>
        </w:r>
        <w:r w:rsidRPr="00645E2A" w:rsidDel="002D6F38">
          <w:rPr>
            <w:b/>
            <w:bCs/>
          </w:rPr>
          <w:delText xml:space="preserve"> “</w:delText>
        </w:r>
        <w:r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Del="002D6F38">
          <w:rPr>
            <w:b/>
            <w:bCs/>
            <w:color w:val="FF0000"/>
          </w:rPr>
          <w:delText>PEOPLE</w:delText>
        </w:r>
        <w:r w:rsidR="00645E2A" w:rsidRPr="00645E2A" w:rsidDel="002D6F38">
          <w:rPr>
            <w:b/>
            <w:bCs/>
            <w:color w:val="FF0000"/>
          </w:rPr>
          <w:delText xml:space="preserve"> </w:delText>
        </w:r>
        <w:r w:rsidRPr="00645E2A" w:rsidDel="002D6F38">
          <w:rPr>
            <w:b/>
            <w:bCs/>
            <w:color w:val="FF0000"/>
          </w:rPr>
          <w:delText>1</w:delText>
        </w:r>
        <w:r w:rsidR="00645E2A" w:rsidRPr="00645E2A" w:rsidDel="002D6F38">
          <w:rPr>
            <w:rFonts w:ascii="Courier New" w:hAnsi="Courier New" w:cs="Courier New"/>
            <w:b/>
            <w:bCs/>
            <w:color w:val="FF0000"/>
            <w:rtl/>
          </w:rPr>
          <w:delText>۞</w:delText>
        </w:r>
        <w:r w:rsidR="00645E2A" w:rsidRPr="00645E2A" w:rsidDel="002D6F38">
          <w:rPr>
            <w:b/>
            <w:bCs/>
          </w:rPr>
          <w:delText>”</w:delText>
        </w:r>
        <w:r w:rsidR="00645E2A" w:rsidRPr="00645E2A" w:rsidDel="002D6F38">
          <w:delText>,</w:delText>
        </w:r>
        <w:r w:rsidR="00645E2A" w:rsidDel="002D6F38">
          <w:delText xml:space="preserve"> </w:delText>
        </w:r>
        <w:r w:rsidRPr="00645E2A" w:rsidDel="002D6F38">
          <w:rPr>
            <w:b/>
            <w:bCs/>
            <w:color w:val="00B0F0"/>
          </w:rPr>
          <w:delText>IMPLICITLY-EXPLICITLY GLOBALLY VIRULENTLY DEFINED</w:delText>
        </w:r>
        <w:r w:rsidRPr="00645E2A" w:rsidDel="002D6F38">
          <w:delText>.</w:delText>
        </w:r>
        <w:r w:rsidR="0026649F" w:rsidRPr="00645E2A" w:rsidDel="002D6F38">
          <w:rPr>
            <w:b/>
            <w:sz w:val="24"/>
          </w:rPr>
          <w:br w:type="page"/>
        </w:r>
      </w:del>
    </w:p>
    <w:p w14:paraId="1587CD41" w14:textId="6BED072A" w:rsidR="00A865F7" w:rsidRPr="00887771" w:rsidDel="002D6F38" w:rsidRDefault="00A865F7" w:rsidP="00A865F7">
      <w:pPr>
        <w:jc w:val="both"/>
        <w:rPr>
          <w:del w:id="139" w:author="Patrick McElhiney" w:date="2023-06-11T11:57:00Z"/>
          <w:b/>
          <w:sz w:val="24"/>
        </w:rPr>
      </w:pPr>
      <w:del w:id="140" w:author="Patrick McElhiney" w:date="2023-06-11T11:57:00Z">
        <w:r w:rsidDel="002D6F38">
          <w:rPr>
            <w:b/>
            <w:sz w:val="24"/>
          </w:rPr>
          <w:delText>DEFINITIONS</w:delText>
        </w:r>
      </w:del>
    </w:p>
    <w:p w14:paraId="15D9EE10" w14:textId="41F968EA" w:rsidR="00A865F7" w:rsidDel="002D6F38" w:rsidRDefault="00A865F7" w:rsidP="00A865F7">
      <w:pPr>
        <w:ind w:left="360" w:hanging="360"/>
        <w:jc w:val="both"/>
        <w:rPr>
          <w:del w:id="141" w:author="Patrick McElhiney" w:date="2023-06-11T11:57:00Z"/>
          <w:b/>
          <w:sz w:val="24"/>
        </w:rPr>
      </w:pPr>
      <w:del w:id="142" w:author="Patrick McElhiney" w:date="2023-06-11T11:57:00Z">
        <w:r w:rsidRPr="00A865F7" w:rsidDel="002D6F38">
          <w:rPr>
            <w:bCs/>
            <w:u w:val="single"/>
          </w:rPr>
          <w:delText>ILLEGAL_METALOGICAL_CRIME</w:delText>
        </w:r>
        <w:r w:rsidRPr="00A865F7" w:rsidDel="002D6F38">
          <w:rPr>
            <w:bCs/>
          </w:rPr>
          <w:delText xml:space="preserve"> (</w:delText>
        </w:r>
        <w:r w:rsidRPr="00A865F7" w:rsidDel="002D6F38">
          <w:rPr>
            <w:b/>
          </w:rPr>
          <w:delText>2022</w:delText>
        </w:r>
        <w:r w:rsidRPr="00A865F7" w:rsidDel="002D6F38">
          <w:rPr>
            <w:bCs/>
          </w:rPr>
          <w:delText xml:space="preserve">) – </w:delText>
        </w:r>
        <w:r w:rsidRPr="00A865F7" w:rsidDel="002D6F38">
          <w:rPr>
            <w:b/>
            <w:color w:val="FF0000"/>
          </w:rPr>
          <w:delText>ANY ILLEGAL CRIME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OF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FF0000"/>
          </w:rPr>
          <w:delText>ANY REFERENCE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F0"/>
          </w:rPr>
          <w:delText>OR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FF0000"/>
          </w:rPr>
          <w:delText>ANY RELATION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TO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FF0000"/>
          </w:rPr>
          <w:delText>ANYTHING AT ALL, LITERALLY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THAT IS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50"/>
          </w:rPr>
          <w:delText>METAPHORICALLY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F0"/>
          </w:rPr>
          <w:delText>OR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50"/>
          </w:rPr>
          <w:delText>METAPHYSICALLY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7030A0"/>
          </w:rPr>
          <w:delText>CHARACTERIZED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TO BE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FF0000"/>
          </w:rPr>
          <w:delText>ANYTHING AT ALL, LITERALLY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THAT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FF0000"/>
          </w:rPr>
          <w:delText>IT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70C0"/>
          </w:rPr>
          <w:delText>IS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C00000"/>
          </w:rPr>
          <w:delText>NOT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50"/>
          </w:rPr>
          <w:delText>IMPLICITLY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F0"/>
          </w:rPr>
          <w:delText>OR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00B050"/>
          </w:rPr>
          <w:delText>EXPLICITLY</w:delText>
        </w:r>
        <w:r w:rsidRPr="00A865F7" w:rsidDel="002D6F38">
          <w:rPr>
            <w:b/>
          </w:rPr>
          <w:delText xml:space="preserve"> </w:delText>
        </w:r>
        <w:r w:rsidRPr="00A865F7" w:rsidDel="002D6F38">
          <w:rPr>
            <w:b/>
            <w:color w:val="7030A0"/>
          </w:rPr>
          <w:delText>DEFINED</w:delText>
        </w:r>
        <w:r w:rsidRPr="00A865F7" w:rsidDel="002D6F38">
          <w:rPr>
            <w:b/>
            <w:bCs/>
          </w:rPr>
          <w:delText>,</w:delText>
        </w:r>
        <w:r w:rsidRPr="00A865F7" w:rsidDel="002D6F38">
          <w:delText xml:space="preserve">               </w:delText>
        </w:r>
        <w:r w:rsidRPr="00A865F7" w:rsidDel="002D6F38">
          <w:rPr>
            <w:b/>
            <w:bCs/>
            <w:color w:val="00B0F0"/>
          </w:rPr>
          <w:delText>IMPLICITLY-EXPLICITLY GLOBALLY VIRULENTLY DEFINED</w:delText>
        </w:r>
        <w:r w:rsidRPr="00A865F7" w:rsidDel="002D6F38">
          <w:delText>.</w:delText>
        </w:r>
      </w:del>
    </w:p>
    <w:p w14:paraId="017D48BE" w14:textId="183A9F12" w:rsidR="00A865F7" w:rsidRPr="008F2355" w:rsidDel="002D6F38" w:rsidRDefault="00A865F7" w:rsidP="00F5793A">
      <w:pPr>
        <w:jc w:val="both"/>
        <w:rPr>
          <w:del w:id="143" w:author="Patrick McElhiney" w:date="2023-06-11T11:57:00Z"/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CD00" w14:textId="77777777" w:rsidR="000B3D7E" w:rsidRDefault="000B3D7E" w:rsidP="005B7682">
      <w:pPr>
        <w:spacing w:after="0" w:line="240" w:lineRule="auto"/>
      </w:pPr>
      <w:r>
        <w:separator/>
      </w:r>
    </w:p>
  </w:endnote>
  <w:endnote w:type="continuationSeparator" w:id="0">
    <w:p w14:paraId="1C5061CE" w14:textId="77777777" w:rsidR="000B3D7E" w:rsidRDefault="000B3D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282B" w14:textId="77777777" w:rsidR="002D6F38" w:rsidRDefault="002D6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3D8000E3" w:rsidR="0078387A" w:rsidRDefault="000942E1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del w:id="146" w:author="Patrick McElhiney" w:date="2023-06-11T12:00:00Z">
              <w:r w:rsidR="008D0E21" w:rsidDel="002D6F38">
                <w:delText>1999</w:delText>
              </w:r>
            </w:del>
            <w:ins w:id="147" w:author="Patrick McElhiney" w:date="2023-06-11T12:00:00Z">
              <w:r w:rsidR="002D6F38">
                <w:t>2020</w:t>
              </w:r>
            </w:ins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9E13" w14:textId="77777777" w:rsidR="002D6F38" w:rsidRDefault="002D6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A31E" w14:textId="77777777" w:rsidR="000B3D7E" w:rsidRDefault="000B3D7E" w:rsidP="005B7682">
      <w:pPr>
        <w:spacing w:after="0" w:line="240" w:lineRule="auto"/>
      </w:pPr>
      <w:r>
        <w:separator/>
      </w:r>
    </w:p>
  </w:footnote>
  <w:footnote w:type="continuationSeparator" w:id="0">
    <w:p w14:paraId="040544EA" w14:textId="77777777" w:rsidR="000B3D7E" w:rsidRDefault="000B3D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64A4" w14:textId="77777777" w:rsidR="002D6F38" w:rsidRDefault="002D6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942E1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1258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ins w:id="144" w:author="Patrick McElhiney" w:date="2023-06-11T12:01:00Z">
      <w:r w:rsidR="002D6F38">
        <w:rPr>
          <w:i/>
          <w:color w:val="000000" w:themeColor="text1"/>
          <w:sz w:val="18"/>
        </w:rPr>
        <w:t xml:space="preserve"> the property of</w:t>
      </w:r>
    </w:ins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ins w:id="145" w:author="Patrick McElhiney" w:date="2023-06-11T12:01:00Z">
      <w:r w:rsidR="002D6F38">
        <w:rPr>
          <w:i/>
          <w:color w:val="000000" w:themeColor="text1"/>
          <w:sz w:val="18"/>
        </w:rPr>
        <w:t xml:space="preserve">          </w:t>
      </w:r>
    </w:ins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942E1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CE86" w14:textId="77777777" w:rsidR="002D6F38" w:rsidRDefault="002D6F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0CA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2E1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162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2023-06-11T16:02:00Z</dcterms:created>
  <dcterms:modified xsi:type="dcterms:W3CDTF">2023-06-11T16:04:00Z</dcterms:modified>
</cp:coreProperties>
</file>